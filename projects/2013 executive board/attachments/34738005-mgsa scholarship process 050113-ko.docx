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7B99A" w14:textId="77777777"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14:paraId="559828A1" w14:textId="77777777"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>Mission</w:t>
      </w:r>
    </w:p>
    <w:p w14:paraId="495B809B" w14:textId="77777777" w:rsidR="005819EE" w:rsidRDefault="00DC669D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i/>
          <w:szCs w:val="20"/>
        </w:rPr>
        <w:t>Milton Girl</w:t>
      </w:r>
      <w:r w:rsidR="005819EE">
        <w:rPr>
          <w:rFonts w:ascii="Verdana" w:hAnsi="Verdana" w:cs="Times New Roman"/>
          <w:i/>
          <w:szCs w:val="20"/>
        </w:rPr>
        <w:t xml:space="preserve">s Softball </w:t>
      </w:r>
      <w:r>
        <w:rPr>
          <w:rFonts w:ascii="Verdana" w:hAnsi="Verdana" w:cs="Times New Roman"/>
          <w:i/>
          <w:szCs w:val="20"/>
        </w:rPr>
        <w:t xml:space="preserve">(MGS) </w:t>
      </w:r>
      <w:r w:rsidR="005819EE">
        <w:rPr>
          <w:rFonts w:ascii="Verdana" w:hAnsi="Verdana" w:cs="Times New Roman"/>
          <w:i/>
          <w:szCs w:val="20"/>
        </w:rPr>
        <w:t>is an independent, non-profit organization c</w:t>
      </w:r>
      <w:r w:rsidR="005819EE" w:rsidRPr="004744C3">
        <w:rPr>
          <w:rFonts w:ascii="Verdana" w:hAnsi="Verdana" w:cs="Times New Roman"/>
          <w:i/>
          <w:szCs w:val="20"/>
        </w:rPr>
        <w:t>ommitted to providing all girls with an experience that fosters positive self-esteem, team spirit and individual growth through personal achievement and team play.</w:t>
      </w:r>
    </w:p>
    <w:p w14:paraId="56618529" w14:textId="77777777" w:rsidR="005819EE" w:rsidRDefault="005819EE" w:rsidP="005819EE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14:paraId="763E6157" w14:textId="77777777" w:rsidR="001E49BD" w:rsidRDefault="001E49BD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>Review Committee</w:t>
      </w:r>
    </w:p>
    <w:p w14:paraId="52293294" w14:textId="77777777" w:rsidR="00353743" w:rsidRDefault="001E49BD" w:rsidP="001E49BD">
      <w:p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The committee </w:t>
      </w:r>
      <w:r w:rsidR="00353743">
        <w:rPr>
          <w:rFonts w:ascii="Verdana" w:hAnsi="Verdana"/>
        </w:rPr>
        <w:t>will consist of three (3) members:</w:t>
      </w:r>
    </w:p>
    <w:p w14:paraId="118627DE" w14:textId="77777777" w:rsidR="00353743" w:rsidRDefault="00353743" w:rsidP="00353743">
      <w:pPr>
        <w:pStyle w:val="ListParagraph"/>
        <w:numPr>
          <w:ilvl w:val="0"/>
          <w:numId w:val="19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On</w:t>
      </w:r>
      <w:r w:rsidR="00A03864">
        <w:rPr>
          <w:rFonts w:ascii="Verdana" w:hAnsi="Verdana"/>
        </w:rPr>
        <w:t>e</w:t>
      </w:r>
      <w:r>
        <w:rPr>
          <w:rFonts w:ascii="Verdana" w:hAnsi="Verdana"/>
        </w:rPr>
        <w:t xml:space="preserve"> Executive Board Member</w:t>
      </w:r>
    </w:p>
    <w:p w14:paraId="62B429CA" w14:textId="77777777" w:rsidR="001E49BD" w:rsidRPr="00353743" w:rsidRDefault="00353743" w:rsidP="00353743">
      <w:pPr>
        <w:pStyle w:val="ListParagraph"/>
        <w:numPr>
          <w:ilvl w:val="0"/>
          <w:numId w:val="19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</w:t>
      </w:r>
      <w:r w:rsidR="00A03864">
        <w:rPr>
          <w:rFonts w:ascii="Verdana" w:hAnsi="Verdana"/>
        </w:rPr>
        <w:t>wo</w:t>
      </w:r>
      <w:r w:rsidR="001E49BD" w:rsidRPr="00353743">
        <w:rPr>
          <w:rFonts w:ascii="Verdana" w:hAnsi="Verdana"/>
        </w:rPr>
        <w:t xml:space="preserve"> </w:t>
      </w:r>
      <w:del w:id="0" w:author="Kevin Olivieri" w:date="2013-05-02T22:13:00Z">
        <w:r w:rsidR="001E49BD" w:rsidRPr="00353743" w:rsidDel="00B26ABE">
          <w:rPr>
            <w:rFonts w:ascii="Verdana" w:hAnsi="Verdana"/>
          </w:rPr>
          <w:delText xml:space="preserve">regular </w:delText>
        </w:r>
      </w:del>
      <w:ins w:id="1" w:author="Kevin Olivieri" w:date="2013-05-02T22:13:00Z">
        <w:r w:rsidR="00B26ABE">
          <w:rPr>
            <w:rFonts w:ascii="Verdana" w:hAnsi="Verdana"/>
          </w:rPr>
          <w:t>At-Large</w:t>
        </w:r>
        <w:r w:rsidR="00B26ABE" w:rsidRPr="00353743">
          <w:rPr>
            <w:rFonts w:ascii="Verdana" w:hAnsi="Verdana"/>
          </w:rPr>
          <w:t xml:space="preserve"> </w:t>
        </w:r>
      </w:ins>
      <w:r w:rsidR="001E49BD" w:rsidRPr="00353743">
        <w:rPr>
          <w:rFonts w:ascii="Verdana" w:hAnsi="Verdana"/>
        </w:rPr>
        <w:t xml:space="preserve">Board </w:t>
      </w:r>
      <w:r w:rsidRPr="00353743">
        <w:rPr>
          <w:rFonts w:ascii="Verdana" w:hAnsi="Verdana"/>
        </w:rPr>
        <w:t>Memb</w:t>
      </w:r>
      <w:r>
        <w:rPr>
          <w:rFonts w:ascii="Verdana" w:hAnsi="Verdana"/>
        </w:rPr>
        <w:t>ers</w:t>
      </w:r>
    </w:p>
    <w:p w14:paraId="34B428CA" w14:textId="77777777" w:rsidR="001E49BD" w:rsidRDefault="001E49BD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</w:p>
    <w:p w14:paraId="7E8D9144" w14:textId="77777777" w:rsidR="001E49BD" w:rsidRDefault="00353743" w:rsidP="001E49BD">
      <w:pPr>
        <w:tabs>
          <w:tab w:val="left" w:pos="225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 xml:space="preserve">Collection </w:t>
      </w:r>
      <w:r w:rsidR="001E49BD">
        <w:rPr>
          <w:rFonts w:ascii="Verdana" w:hAnsi="Verdana" w:cs="Times New Roman"/>
          <w:b/>
          <w:szCs w:val="20"/>
        </w:rPr>
        <w:t>Process</w:t>
      </w:r>
    </w:p>
    <w:p w14:paraId="180ACD46" w14:textId="77777777" w:rsidR="00B26ABE" w:rsidRPr="00B26ABE" w:rsidRDefault="00353743" w:rsidP="00B26ABE">
      <w:pPr>
        <w:tabs>
          <w:tab w:val="left" w:pos="2250"/>
        </w:tabs>
        <w:rPr>
          <w:ins w:id="2" w:author="Kevin Olivieri" w:date="2013-05-02T22:14:00Z"/>
          <w:rFonts w:ascii="Verdana" w:hAnsi="Verdana"/>
          <w:szCs w:val="20"/>
          <w:rPrChange w:id="3" w:author="Kevin Olivieri" w:date="2013-05-02T22:16:00Z">
            <w:rPr>
              <w:ins w:id="4" w:author="Kevin Olivieri" w:date="2013-05-02T22:14:00Z"/>
            </w:rPr>
          </w:rPrChange>
        </w:rPr>
        <w:pPrChange w:id="5" w:author="Kevin Olivieri" w:date="2013-05-02T22:16:00Z">
          <w:pPr>
            <w:pStyle w:val="ListParagraph"/>
            <w:numPr>
              <w:numId w:val="18"/>
            </w:numPr>
            <w:tabs>
              <w:tab w:val="left" w:pos="2250"/>
            </w:tabs>
            <w:ind w:left="360" w:hanging="360"/>
          </w:pPr>
        </w:pPrChange>
      </w:pPr>
      <w:r w:rsidRPr="00B26ABE">
        <w:rPr>
          <w:rFonts w:ascii="Verdana" w:hAnsi="Verdana"/>
          <w:szCs w:val="20"/>
          <w:rPrChange w:id="6" w:author="Kevin Olivieri" w:date="2013-05-02T22:16:00Z">
            <w:rPr/>
          </w:rPrChange>
        </w:rPr>
        <w:t xml:space="preserve">One of the Executive Board Members (not the person on the </w:t>
      </w:r>
      <w:ins w:id="7" w:author="Kevin Olivieri" w:date="2013-05-02T22:13:00Z">
        <w:r w:rsidR="00B26ABE" w:rsidRPr="00B26ABE">
          <w:rPr>
            <w:rFonts w:ascii="Verdana" w:hAnsi="Verdana"/>
            <w:szCs w:val="20"/>
            <w:rPrChange w:id="8" w:author="Kevin Olivieri" w:date="2013-05-02T22:16:00Z">
              <w:rPr/>
            </w:rPrChange>
          </w:rPr>
          <w:t xml:space="preserve">Scholarship </w:t>
        </w:r>
      </w:ins>
      <w:r w:rsidRPr="00B26ABE">
        <w:rPr>
          <w:rFonts w:ascii="Verdana" w:hAnsi="Verdana"/>
          <w:szCs w:val="20"/>
          <w:rPrChange w:id="9" w:author="Kevin Olivieri" w:date="2013-05-02T22:16:00Z">
            <w:rPr/>
          </w:rPrChange>
        </w:rPr>
        <w:t xml:space="preserve">Review Committee) will </w:t>
      </w:r>
      <w:ins w:id="10" w:author="Kevin Olivieri" w:date="2013-05-02T22:14:00Z">
        <w:r w:rsidR="00B26ABE" w:rsidRPr="00B26ABE">
          <w:rPr>
            <w:rFonts w:ascii="Verdana" w:hAnsi="Verdana"/>
            <w:szCs w:val="20"/>
            <w:rPrChange w:id="11" w:author="Kevin Olivieri" w:date="2013-05-02T22:16:00Z">
              <w:rPr/>
            </w:rPrChange>
          </w:rPr>
          <w:t>do the following:</w:t>
        </w:r>
      </w:ins>
    </w:p>
    <w:p w14:paraId="7171BBBC" w14:textId="77777777" w:rsidR="00353743" w:rsidRPr="00353743" w:rsidRDefault="00353743" w:rsidP="00B26ABE">
      <w:pPr>
        <w:pStyle w:val="ListParagraph"/>
        <w:numPr>
          <w:ilvl w:val="0"/>
          <w:numId w:val="22"/>
        </w:numPr>
        <w:tabs>
          <w:tab w:val="left" w:pos="2250"/>
        </w:tabs>
        <w:rPr>
          <w:rFonts w:ascii="Verdana" w:hAnsi="Verdana"/>
          <w:szCs w:val="20"/>
        </w:rPr>
        <w:pPrChange w:id="12" w:author="Kevin Olivieri" w:date="2013-05-02T22:14:00Z">
          <w:pPr>
            <w:pStyle w:val="ListParagraph"/>
            <w:numPr>
              <w:numId w:val="18"/>
            </w:numPr>
            <w:tabs>
              <w:tab w:val="left" w:pos="2250"/>
            </w:tabs>
            <w:ind w:left="360" w:hanging="360"/>
          </w:pPr>
        </w:pPrChange>
      </w:pPr>
      <w:del w:id="13" w:author="Kevin Olivieri" w:date="2013-05-02T22:14:00Z">
        <w:r w:rsidRPr="00353743" w:rsidDel="00B26ABE">
          <w:rPr>
            <w:rFonts w:ascii="Verdana" w:hAnsi="Verdana"/>
            <w:szCs w:val="20"/>
          </w:rPr>
          <w:delText>r</w:delText>
        </w:r>
      </w:del>
      <w:ins w:id="14" w:author="Kevin Olivieri" w:date="2013-05-02T22:14:00Z">
        <w:r w:rsidR="00B26ABE">
          <w:rPr>
            <w:rFonts w:ascii="Verdana" w:hAnsi="Verdana"/>
            <w:szCs w:val="20"/>
          </w:rPr>
          <w:t xml:space="preserve">Pick up </w:t>
        </w:r>
      </w:ins>
      <w:del w:id="15" w:author="Kevin Olivieri" w:date="2013-05-02T22:14:00Z">
        <w:r w:rsidRPr="00353743" w:rsidDel="00B26ABE">
          <w:rPr>
            <w:rFonts w:ascii="Verdana" w:hAnsi="Verdana"/>
            <w:szCs w:val="20"/>
          </w:rPr>
          <w:delText xml:space="preserve">eceive </w:delText>
        </w:r>
      </w:del>
      <w:r w:rsidRPr="00353743">
        <w:rPr>
          <w:rFonts w:ascii="Verdana" w:hAnsi="Verdana"/>
          <w:szCs w:val="20"/>
        </w:rPr>
        <w:t>all</w:t>
      </w:r>
      <w:r w:rsidRPr="00353743">
        <w:rPr>
          <w:rFonts w:ascii="Verdana" w:hAnsi="Verdana"/>
        </w:rPr>
        <w:t xml:space="preserve"> applicati</w:t>
      </w:r>
      <w:r>
        <w:rPr>
          <w:rFonts w:ascii="Verdana" w:hAnsi="Verdana"/>
        </w:rPr>
        <w:t>ons (all applicati</w:t>
      </w:r>
      <w:r w:rsidR="00A03864">
        <w:rPr>
          <w:rFonts w:ascii="Verdana" w:hAnsi="Verdana"/>
        </w:rPr>
        <w:t>ons must</w:t>
      </w:r>
      <w:r>
        <w:rPr>
          <w:rFonts w:ascii="Verdana" w:hAnsi="Verdana"/>
        </w:rPr>
        <w:t xml:space="preserve"> be </w:t>
      </w:r>
      <w:r w:rsidR="00A03864">
        <w:rPr>
          <w:rFonts w:ascii="Verdana" w:hAnsi="Verdana"/>
        </w:rPr>
        <w:t xml:space="preserve">mailed and postmarked before the deadline </w:t>
      </w:r>
      <w:r>
        <w:rPr>
          <w:rFonts w:ascii="Verdana" w:hAnsi="Verdana"/>
        </w:rPr>
        <w:t>to the PO Box).</w:t>
      </w:r>
    </w:p>
    <w:p w14:paraId="333C1C2D" w14:textId="77777777" w:rsidR="001E49BD" w:rsidRDefault="00353743" w:rsidP="00B26ABE">
      <w:pPr>
        <w:pStyle w:val="ListParagraph"/>
        <w:numPr>
          <w:ilvl w:val="0"/>
          <w:numId w:val="22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  <w:pPrChange w:id="16" w:author="Kevin Olivieri" w:date="2013-05-02T22:14:00Z">
          <w:pPr>
            <w:pStyle w:val="ListParagraph"/>
            <w:numPr>
              <w:numId w:val="18"/>
            </w:numPr>
            <w:tabs>
              <w:tab w:val="left" w:pos="450"/>
              <w:tab w:val="left" w:pos="2880"/>
              <w:tab w:val="left" w:pos="5760"/>
            </w:tabs>
            <w:ind w:left="360" w:hanging="360"/>
          </w:pPr>
        </w:pPrChange>
      </w:pPr>
      <w:del w:id="17" w:author="Kevin Olivieri" w:date="2013-05-02T22:15:00Z">
        <w:r w:rsidDel="00B26ABE">
          <w:rPr>
            <w:rFonts w:ascii="Verdana" w:hAnsi="Verdana"/>
          </w:rPr>
          <w:delText xml:space="preserve">All </w:delText>
        </w:r>
        <w:r w:rsidR="001E49BD" w:rsidDel="00B26ABE">
          <w:rPr>
            <w:rFonts w:ascii="Verdana" w:hAnsi="Verdana"/>
          </w:rPr>
          <w:delText>applications and essays</w:delText>
        </w:r>
        <w:r w:rsidDel="00B26ABE">
          <w:rPr>
            <w:rFonts w:ascii="Verdana" w:hAnsi="Verdana"/>
          </w:rPr>
          <w:delText xml:space="preserve"> will be p</w:delText>
        </w:r>
      </w:del>
      <w:ins w:id="18" w:author="Kevin Olivieri" w:date="2013-05-02T22:15:00Z">
        <w:r w:rsidR="00B26ABE">
          <w:rPr>
            <w:rFonts w:ascii="Verdana" w:hAnsi="Verdana"/>
          </w:rPr>
          <w:t>P</w:t>
        </w:r>
      </w:ins>
      <w:r>
        <w:rPr>
          <w:rFonts w:ascii="Verdana" w:hAnsi="Verdana"/>
        </w:rPr>
        <w:t>hotocop</w:t>
      </w:r>
      <w:ins w:id="19" w:author="Kevin Olivieri" w:date="2013-05-02T22:15:00Z">
        <w:r w:rsidR="00B26ABE">
          <w:rPr>
            <w:rFonts w:ascii="Verdana" w:hAnsi="Verdana"/>
          </w:rPr>
          <w:t>y</w:t>
        </w:r>
      </w:ins>
      <w:del w:id="20" w:author="Kevin Olivieri" w:date="2013-05-02T22:15:00Z">
        <w:r w:rsidDel="00B26ABE">
          <w:rPr>
            <w:rFonts w:ascii="Verdana" w:hAnsi="Verdana"/>
          </w:rPr>
          <w:delText>ied</w:delText>
        </w:r>
      </w:del>
      <w:r>
        <w:rPr>
          <w:rFonts w:ascii="Verdana" w:hAnsi="Verdana"/>
        </w:rPr>
        <w:t xml:space="preserve"> </w:t>
      </w:r>
      <w:ins w:id="21" w:author="Kevin Olivieri" w:date="2013-05-02T22:15:00Z">
        <w:r w:rsidR="00B26ABE">
          <w:rPr>
            <w:rFonts w:ascii="Verdana" w:hAnsi="Verdana"/>
          </w:rPr>
          <w:t xml:space="preserve">all applications </w:t>
        </w:r>
      </w:ins>
      <w:r>
        <w:rPr>
          <w:rFonts w:ascii="Verdana" w:hAnsi="Verdana"/>
        </w:rPr>
        <w:t>and the masters set aside.</w:t>
      </w:r>
    </w:p>
    <w:p w14:paraId="2411AE03" w14:textId="77777777" w:rsidR="005959B8" w:rsidRDefault="005959B8" w:rsidP="00B26ABE">
      <w:pPr>
        <w:pStyle w:val="ListParagraph"/>
        <w:numPr>
          <w:ilvl w:val="0"/>
          <w:numId w:val="22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  <w:pPrChange w:id="22" w:author="Kevin Olivieri" w:date="2013-05-02T22:14:00Z">
          <w:pPr>
            <w:pStyle w:val="ListParagraph"/>
            <w:numPr>
              <w:numId w:val="18"/>
            </w:numPr>
            <w:tabs>
              <w:tab w:val="left" w:pos="450"/>
              <w:tab w:val="left" w:pos="2880"/>
              <w:tab w:val="left" w:pos="5760"/>
            </w:tabs>
            <w:ind w:left="360" w:hanging="360"/>
          </w:pPr>
        </w:pPrChange>
      </w:pPr>
      <w:del w:id="23" w:author="Kevin Olivieri" w:date="2013-05-02T22:15:00Z">
        <w:r w:rsidDel="00B26ABE">
          <w:rPr>
            <w:rFonts w:ascii="Verdana" w:hAnsi="Verdana"/>
          </w:rPr>
          <w:delText>All applications will be reviewed and</w:delText>
        </w:r>
      </w:del>
      <w:ins w:id="24" w:author="Kevin Olivieri" w:date="2013-05-02T22:15:00Z">
        <w:r w:rsidR="00B26ABE">
          <w:rPr>
            <w:rFonts w:ascii="Verdana" w:hAnsi="Verdana"/>
          </w:rPr>
          <w:t>Review and verify the</w:t>
        </w:r>
      </w:ins>
      <w:r>
        <w:rPr>
          <w:rFonts w:ascii="Verdana" w:hAnsi="Verdana"/>
        </w:rPr>
        <w:t xml:space="preserve"> softball participation requirement</w:t>
      </w:r>
      <w:del w:id="25" w:author="Kevin Olivieri" w:date="2013-05-02T22:15:00Z">
        <w:r w:rsidDel="00B26ABE">
          <w:rPr>
            <w:rFonts w:ascii="Verdana" w:hAnsi="Verdana"/>
          </w:rPr>
          <w:delText xml:space="preserve"> verified</w:delText>
        </w:r>
      </w:del>
      <w:r>
        <w:rPr>
          <w:rFonts w:ascii="Verdana" w:hAnsi="Verdana"/>
        </w:rPr>
        <w:t>.</w:t>
      </w:r>
    </w:p>
    <w:p w14:paraId="554D5D64" w14:textId="77777777" w:rsidR="00353743" w:rsidRDefault="00B26ABE" w:rsidP="00B26ABE">
      <w:pPr>
        <w:pStyle w:val="ListParagraph"/>
        <w:numPr>
          <w:ilvl w:val="0"/>
          <w:numId w:val="22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  <w:pPrChange w:id="26" w:author="Kevin Olivieri" w:date="2013-05-02T22:14:00Z">
          <w:pPr>
            <w:pStyle w:val="ListParagraph"/>
            <w:numPr>
              <w:numId w:val="18"/>
            </w:numPr>
            <w:tabs>
              <w:tab w:val="left" w:pos="450"/>
              <w:tab w:val="left" w:pos="2880"/>
              <w:tab w:val="left" w:pos="5760"/>
            </w:tabs>
            <w:ind w:left="360" w:hanging="360"/>
          </w:pPr>
        </w:pPrChange>
      </w:pPr>
      <w:ins w:id="27" w:author="Kevin Olivieri" w:date="2013-05-02T22:15:00Z">
        <w:r>
          <w:rPr>
            <w:rFonts w:ascii="Verdana" w:hAnsi="Verdana"/>
          </w:rPr>
          <w:t xml:space="preserve">Remove </w:t>
        </w:r>
      </w:ins>
      <w:del w:id="28" w:author="Kevin Olivieri" w:date="2013-05-02T22:15:00Z">
        <w:r w:rsidR="00353743" w:rsidDel="00B26ABE">
          <w:rPr>
            <w:rFonts w:ascii="Verdana" w:hAnsi="Verdana"/>
          </w:rPr>
          <w:delText>All essays will have p</w:delText>
        </w:r>
      </w:del>
      <w:ins w:id="29" w:author="Kevin Olivieri" w:date="2013-05-02T22:15:00Z">
        <w:r>
          <w:rPr>
            <w:rFonts w:ascii="Verdana" w:hAnsi="Verdana"/>
          </w:rPr>
          <w:t>p</w:t>
        </w:r>
      </w:ins>
      <w:r w:rsidR="00353743">
        <w:rPr>
          <w:rFonts w:ascii="Verdana" w:hAnsi="Verdana"/>
        </w:rPr>
        <w:t>erson</w:t>
      </w:r>
      <w:r w:rsidR="005959B8">
        <w:rPr>
          <w:rFonts w:ascii="Verdana" w:hAnsi="Verdana"/>
        </w:rPr>
        <w:t>al</w:t>
      </w:r>
      <w:r w:rsidR="00353743">
        <w:rPr>
          <w:rFonts w:ascii="Verdana" w:hAnsi="Verdana"/>
        </w:rPr>
        <w:t xml:space="preserve"> information re</w:t>
      </w:r>
      <w:r w:rsidR="00A03864">
        <w:rPr>
          <w:rFonts w:ascii="Verdana" w:hAnsi="Verdana"/>
        </w:rPr>
        <w:t xml:space="preserve">moved (white out to be applied) and </w:t>
      </w:r>
      <w:ins w:id="30" w:author="Kevin Olivieri" w:date="2013-05-02T22:16:00Z">
        <w:r>
          <w:rPr>
            <w:rFonts w:ascii="Verdana" w:hAnsi="Verdana"/>
          </w:rPr>
          <w:t>assign unique numbers to each application</w:t>
        </w:r>
      </w:ins>
      <w:del w:id="31" w:author="Kevin Olivieri" w:date="2013-05-02T22:16:00Z">
        <w:r w:rsidR="00A03864" w:rsidDel="00B26ABE">
          <w:rPr>
            <w:rFonts w:ascii="Verdana" w:hAnsi="Verdana"/>
          </w:rPr>
          <w:delText>numbered</w:delText>
        </w:r>
      </w:del>
      <w:r w:rsidR="00A03864">
        <w:rPr>
          <w:rFonts w:ascii="Verdana" w:hAnsi="Verdana"/>
        </w:rPr>
        <w:t>.</w:t>
      </w:r>
    </w:p>
    <w:p w14:paraId="140496EE" w14:textId="6BB438F6" w:rsidR="005959B8" w:rsidRPr="005959B8" w:rsidRDefault="00353743" w:rsidP="00B26ABE">
      <w:pPr>
        <w:pStyle w:val="ListParagraph"/>
        <w:numPr>
          <w:ilvl w:val="0"/>
          <w:numId w:val="22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  <w:pPrChange w:id="32" w:author="Kevin Olivieri" w:date="2013-05-02T22:14:00Z">
          <w:pPr>
            <w:pStyle w:val="ListParagraph"/>
            <w:numPr>
              <w:numId w:val="18"/>
            </w:numPr>
            <w:tabs>
              <w:tab w:val="left" w:pos="450"/>
              <w:tab w:val="left" w:pos="2880"/>
              <w:tab w:val="left" w:pos="5760"/>
            </w:tabs>
            <w:ind w:left="360" w:hanging="360"/>
          </w:pPr>
        </w:pPrChange>
      </w:pPr>
      <w:del w:id="33" w:author="Kevin Olivieri" w:date="2013-05-02T22:16:00Z">
        <w:r w:rsidDel="00B26ABE">
          <w:rPr>
            <w:rFonts w:ascii="Verdana" w:hAnsi="Verdana"/>
          </w:rPr>
          <w:delText>All essays will be photocopied</w:delText>
        </w:r>
      </w:del>
      <w:ins w:id="34" w:author="Kevin Olivieri" w:date="2013-05-02T22:16:00Z">
        <w:r w:rsidR="00B26ABE">
          <w:rPr>
            <w:rFonts w:ascii="Verdana" w:hAnsi="Verdana"/>
          </w:rPr>
          <w:t>Photocopy and deliver the numbered applications</w:t>
        </w:r>
      </w:ins>
      <w:del w:id="35" w:author="Kevin Olivieri" w:date="2013-05-02T22:16:00Z">
        <w:r w:rsidDel="00B26ABE">
          <w:rPr>
            <w:rFonts w:ascii="Verdana" w:hAnsi="Verdana"/>
          </w:rPr>
          <w:delText xml:space="preserve"> and given t</w:delText>
        </w:r>
      </w:del>
      <w:ins w:id="36" w:author="Kevin Olivieri" w:date="2013-05-02T22:16:00Z">
        <w:r w:rsidR="00B26ABE">
          <w:rPr>
            <w:rFonts w:ascii="Verdana" w:hAnsi="Verdana"/>
          </w:rPr>
          <w:t xml:space="preserve"> t</w:t>
        </w:r>
      </w:ins>
      <w:r>
        <w:rPr>
          <w:rFonts w:ascii="Verdana" w:hAnsi="Verdana"/>
        </w:rPr>
        <w:t>o the Review Committee</w:t>
      </w:r>
      <w:ins w:id="37" w:author="Kevin Olivieri" w:date="2013-05-02T22:17:00Z">
        <w:r w:rsidR="00DE3F73">
          <w:rPr>
            <w:rFonts w:ascii="Verdana" w:hAnsi="Verdana"/>
          </w:rPr>
          <w:t xml:space="preserve"> (how? Email? Paper?)</w:t>
        </w:r>
      </w:ins>
      <w:r>
        <w:rPr>
          <w:rFonts w:ascii="Verdana" w:hAnsi="Verdana"/>
        </w:rPr>
        <w:t>.</w:t>
      </w:r>
    </w:p>
    <w:p w14:paraId="0F1ED486" w14:textId="77777777" w:rsidR="00353743" w:rsidRDefault="00353743" w:rsidP="00353743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14:paraId="2CCBC4AA" w14:textId="77777777" w:rsidR="00353743" w:rsidRPr="00353743" w:rsidRDefault="00353743" w:rsidP="00353743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  <w:r w:rsidRPr="00353743">
        <w:rPr>
          <w:rFonts w:ascii="Verdana" w:hAnsi="Verdana"/>
          <w:b/>
        </w:rPr>
        <w:t>Review Process</w:t>
      </w:r>
    </w:p>
    <w:p w14:paraId="20447923" w14:textId="6C8ED4F2" w:rsidR="001E49BD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Review Committee will </w:t>
      </w:r>
      <w:del w:id="38" w:author="Kevin Olivieri" w:date="2013-05-02T22:17:00Z">
        <w:r w:rsidR="00A03864" w:rsidDel="00DE3F73">
          <w:rPr>
            <w:rFonts w:ascii="Verdana" w:hAnsi="Verdana"/>
          </w:rPr>
          <w:delText xml:space="preserve">separately </w:delText>
        </w:r>
      </w:del>
      <w:r>
        <w:rPr>
          <w:rFonts w:ascii="Verdana" w:hAnsi="Verdana"/>
        </w:rPr>
        <w:t>r</w:t>
      </w:r>
      <w:r w:rsidR="00415FDB">
        <w:rPr>
          <w:rFonts w:ascii="Verdana" w:hAnsi="Verdana"/>
        </w:rPr>
        <w:t>eview essays</w:t>
      </w:r>
      <w:r>
        <w:rPr>
          <w:rFonts w:ascii="Verdana" w:hAnsi="Verdana"/>
        </w:rPr>
        <w:t xml:space="preserve"> </w:t>
      </w:r>
      <w:ins w:id="39" w:author="Kevin Olivieri" w:date="2013-05-02T22:17:00Z">
        <w:r w:rsidR="00DE3F73">
          <w:rPr>
            <w:rFonts w:ascii="Verdana" w:hAnsi="Verdana"/>
          </w:rPr>
          <w:t xml:space="preserve">independent from one another </w:t>
        </w:r>
      </w:ins>
      <w:r>
        <w:rPr>
          <w:rFonts w:ascii="Verdana" w:hAnsi="Verdana"/>
        </w:rPr>
        <w:t>and make notes.</w:t>
      </w:r>
    </w:p>
    <w:p w14:paraId="7DE80336" w14:textId="21338FCC" w:rsidR="00353743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 xml:space="preserve">Review Committee will meet and discuss </w:t>
      </w:r>
      <w:ins w:id="40" w:author="Kevin Olivieri" w:date="2013-05-02T22:17:00Z">
        <w:r w:rsidR="00DE3F73">
          <w:rPr>
            <w:rFonts w:ascii="Verdana" w:hAnsi="Verdana"/>
          </w:rPr>
          <w:t xml:space="preserve">each </w:t>
        </w:r>
      </w:ins>
      <w:r>
        <w:rPr>
          <w:rFonts w:ascii="Verdana" w:hAnsi="Verdana"/>
        </w:rPr>
        <w:t xml:space="preserve">essays and </w:t>
      </w:r>
      <w:del w:id="41" w:author="Kevin Olivieri" w:date="2013-05-02T22:17:00Z">
        <w:r w:rsidDel="00DE3F73">
          <w:rPr>
            <w:rFonts w:ascii="Verdana" w:hAnsi="Verdana"/>
          </w:rPr>
          <w:delText xml:space="preserve">their </w:delText>
        </w:r>
      </w:del>
      <w:ins w:id="42" w:author="Kevin Olivieri" w:date="2013-05-02T22:17:00Z">
        <w:r w:rsidR="00DE3F73">
          <w:rPr>
            <w:rFonts w:ascii="Verdana" w:hAnsi="Verdana"/>
          </w:rPr>
          <w:t>reference their</w:t>
        </w:r>
        <w:r w:rsidR="00DE3F73">
          <w:rPr>
            <w:rFonts w:ascii="Verdana" w:hAnsi="Verdana"/>
          </w:rPr>
          <w:t xml:space="preserve"> </w:t>
        </w:r>
      </w:ins>
      <w:r>
        <w:rPr>
          <w:rFonts w:ascii="Verdana" w:hAnsi="Verdana"/>
        </w:rPr>
        <w:t>notes.</w:t>
      </w:r>
    </w:p>
    <w:p w14:paraId="48D0241B" w14:textId="01C52AAF" w:rsidR="00415FDB" w:rsidRDefault="00353743" w:rsidP="00353743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Review Committee will r</w:t>
      </w:r>
      <w:r w:rsidR="00415FDB">
        <w:rPr>
          <w:rFonts w:ascii="Verdana" w:hAnsi="Verdana"/>
        </w:rPr>
        <w:t xml:space="preserve">ank essays using </w:t>
      </w:r>
      <w:ins w:id="43" w:author="Kevin Olivieri" w:date="2013-05-02T22:18:00Z">
        <w:r w:rsidR="00DE3F73">
          <w:rPr>
            <w:rFonts w:ascii="Verdana" w:hAnsi="Verdana"/>
          </w:rPr>
          <w:t xml:space="preserve">the following </w:t>
        </w:r>
      </w:ins>
      <w:r w:rsidR="00415FDB">
        <w:rPr>
          <w:rFonts w:ascii="Verdana" w:hAnsi="Verdana"/>
        </w:rPr>
        <w:t>system</w:t>
      </w:r>
      <w:ins w:id="44" w:author="Kevin Olivieri" w:date="2013-05-02T22:18:00Z">
        <w:r w:rsidR="00DE3F73">
          <w:rPr>
            <w:rFonts w:ascii="Verdana" w:hAnsi="Verdana"/>
          </w:rPr>
          <w:t>;</w:t>
        </w:r>
      </w:ins>
      <w:del w:id="45" w:author="Kevin Olivieri" w:date="2013-05-02T22:18:00Z">
        <w:r w:rsidDel="00DE3F73">
          <w:rPr>
            <w:rFonts w:ascii="Verdana" w:hAnsi="Verdana"/>
          </w:rPr>
          <w:delText>.</w:delText>
        </w:r>
        <w:r w:rsidDel="00DE3F73">
          <w:rPr>
            <w:rFonts w:ascii="Verdana" w:hAnsi="Verdana"/>
          </w:rPr>
          <w:br/>
          <w:delText>System to review will consist of:</w:delText>
        </w:r>
      </w:del>
    </w:p>
    <w:p w14:paraId="7405F274" w14:textId="53B05F12" w:rsidR="005959B8" w:rsidRDefault="005959B8" w:rsidP="00DE3F7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ind w:left="720"/>
        <w:rPr>
          <w:rFonts w:ascii="Verdana" w:hAnsi="Verdana"/>
        </w:rPr>
        <w:pPrChange w:id="46" w:author="Kevin Olivieri" w:date="2013-05-02T22:18:00Z">
          <w:pPr>
            <w:pStyle w:val="ListParagraph"/>
            <w:numPr>
              <w:ilvl w:val="1"/>
              <w:numId w:val="20"/>
            </w:numPr>
            <w:tabs>
              <w:tab w:val="left" w:pos="450"/>
              <w:tab w:val="left" w:pos="2880"/>
              <w:tab w:val="left" w:pos="5760"/>
            </w:tabs>
            <w:ind w:left="1080" w:hanging="360"/>
          </w:pPr>
        </w:pPrChange>
      </w:pPr>
      <w:r>
        <w:rPr>
          <w:rFonts w:ascii="Verdana" w:hAnsi="Verdana"/>
        </w:rPr>
        <w:t>Is the essay a minimum of 400 words and a maximum of 500 words?</w:t>
      </w:r>
      <w:r w:rsidR="00A03864">
        <w:rPr>
          <w:rFonts w:ascii="Verdana" w:hAnsi="Verdana"/>
        </w:rPr>
        <w:br/>
      </w:r>
      <w:r>
        <w:rPr>
          <w:rFonts w:ascii="Verdana" w:hAnsi="Verdana"/>
        </w:rPr>
        <w:t xml:space="preserve">Yes or no. If yes, then go to b; if </w:t>
      </w:r>
      <w:del w:id="47" w:author="Kevin Olivieri" w:date="2013-05-02T22:18:00Z">
        <w:r w:rsidDel="00E277C7">
          <w:rPr>
            <w:rFonts w:ascii="Verdana" w:hAnsi="Verdana"/>
          </w:rPr>
          <w:delText xml:space="preserve">no </w:delText>
        </w:r>
      </w:del>
      <w:r>
        <w:rPr>
          <w:rFonts w:ascii="Verdana" w:hAnsi="Verdana"/>
        </w:rPr>
        <w:t>essay is</w:t>
      </w:r>
      <w:ins w:id="48" w:author="Kevin Olivieri" w:date="2013-05-02T22:18:00Z">
        <w:r w:rsidR="00E277C7">
          <w:rPr>
            <w:rFonts w:ascii="Verdana" w:hAnsi="Verdana"/>
          </w:rPr>
          <w:t xml:space="preserve"> not included, the applicant is </w:t>
        </w:r>
      </w:ins>
      <w:del w:id="49" w:author="Kevin Olivieri" w:date="2013-05-02T22:19:00Z">
        <w:r w:rsidDel="00E277C7">
          <w:rPr>
            <w:rFonts w:ascii="Verdana" w:hAnsi="Verdana"/>
          </w:rPr>
          <w:delText xml:space="preserve"> </w:delText>
        </w:r>
      </w:del>
      <w:r>
        <w:rPr>
          <w:rFonts w:ascii="Verdana" w:hAnsi="Verdana"/>
        </w:rPr>
        <w:t>disqualified.</w:t>
      </w:r>
    </w:p>
    <w:p w14:paraId="23333365" w14:textId="77777777" w:rsidR="005959B8" w:rsidRDefault="005959B8" w:rsidP="00DE3F7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ind w:left="720"/>
        <w:rPr>
          <w:rFonts w:ascii="Verdana" w:hAnsi="Verdana"/>
        </w:rPr>
        <w:pPrChange w:id="50" w:author="Kevin Olivieri" w:date="2013-05-02T22:18:00Z">
          <w:pPr>
            <w:pStyle w:val="ListParagraph"/>
            <w:numPr>
              <w:ilvl w:val="1"/>
              <w:numId w:val="20"/>
            </w:numPr>
            <w:tabs>
              <w:tab w:val="left" w:pos="450"/>
              <w:tab w:val="left" w:pos="2880"/>
              <w:tab w:val="left" w:pos="5760"/>
            </w:tabs>
            <w:ind w:left="1080" w:hanging="360"/>
          </w:pPr>
        </w:pPrChange>
      </w:pPr>
      <w:r>
        <w:rPr>
          <w:rFonts w:ascii="Verdana" w:hAnsi="Verdana"/>
        </w:rPr>
        <w:t>Is the essay double spaced?</w:t>
      </w:r>
      <w:r w:rsidR="00A03864">
        <w:rPr>
          <w:rFonts w:ascii="Verdana" w:hAnsi="Verdana"/>
        </w:rPr>
        <w:br/>
      </w:r>
      <w:r>
        <w:rPr>
          <w:rFonts w:ascii="Verdana" w:hAnsi="Verdana"/>
        </w:rPr>
        <w:t>Yes or no. If yes, then go to c; if no essay is disqualified.</w:t>
      </w:r>
    </w:p>
    <w:p w14:paraId="7E4768DA" w14:textId="77777777" w:rsidR="005959B8" w:rsidRPr="005959B8" w:rsidRDefault="005959B8" w:rsidP="00DE3F7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ind w:left="720"/>
        <w:rPr>
          <w:rFonts w:ascii="Verdana" w:hAnsi="Verdana"/>
        </w:rPr>
        <w:pPrChange w:id="51" w:author="Kevin Olivieri" w:date="2013-05-02T22:18:00Z">
          <w:pPr>
            <w:pStyle w:val="ListParagraph"/>
            <w:numPr>
              <w:ilvl w:val="1"/>
              <w:numId w:val="20"/>
            </w:numPr>
            <w:tabs>
              <w:tab w:val="left" w:pos="450"/>
              <w:tab w:val="left" w:pos="2880"/>
              <w:tab w:val="left" w:pos="5760"/>
            </w:tabs>
            <w:ind w:left="1080" w:hanging="360"/>
          </w:pPr>
        </w:pPrChange>
      </w:pPr>
      <w:r w:rsidRPr="005959B8">
        <w:rPr>
          <w:rFonts w:ascii="Verdana" w:hAnsi="Verdana"/>
        </w:rPr>
        <w:t>Does the essay contain information d</w:t>
      </w:r>
      <w:r>
        <w:rPr>
          <w:rFonts w:ascii="Verdana" w:hAnsi="Verdana"/>
        </w:rPr>
        <w:t>escribing their</w:t>
      </w:r>
      <w:r w:rsidRPr="005959B8">
        <w:rPr>
          <w:rFonts w:ascii="Verdana" w:hAnsi="Verdana"/>
        </w:rPr>
        <w:t xml:space="preserve"> experience in MGS and how it h</w:t>
      </w:r>
      <w:r>
        <w:rPr>
          <w:rFonts w:ascii="Verdana" w:hAnsi="Verdana"/>
        </w:rPr>
        <w:t>as prepared them</w:t>
      </w:r>
      <w:r w:rsidRPr="005959B8">
        <w:rPr>
          <w:rFonts w:ascii="Verdana" w:hAnsi="Verdana"/>
        </w:rPr>
        <w:t xml:space="preserve"> for your future</w:t>
      </w:r>
      <w:r>
        <w:rPr>
          <w:rFonts w:ascii="Verdana" w:hAnsi="Verdana"/>
        </w:rPr>
        <w:t>?</w:t>
      </w:r>
      <w:r w:rsidR="00A03864">
        <w:rPr>
          <w:rFonts w:ascii="Verdana" w:hAnsi="Verdana"/>
        </w:rPr>
        <w:br/>
      </w:r>
      <w:r>
        <w:rPr>
          <w:rFonts w:ascii="Verdana" w:hAnsi="Verdana"/>
        </w:rPr>
        <w:t>Yes or no. If yes, then go to d; if no essay is disqualified.</w:t>
      </w:r>
    </w:p>
    <w:p w14:paraId="148E781F" w14:textId="77777777" w:rsidR="00353743" w:rsidRDefault="005959B8" w:rsidP="00DE3F7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ind w:left="720"/>
        <w:rPr>
          <w:rFonts w:ascii="Verdana" w:hAnsi="Verdana"/>
        </w:rPr>
        <w:pPrChange w:id="52" w:author="Kevin Olivieri" w:date="2013-05-02T22:18:00Z">
          <w:pPr>
            <w:pStyle w:val="ListParagraph"/>
            <w:numPr>
              <w:ilvl w:val="1"/>
              <w:numId w:val="20"/>
            </w:numPr>
            <w:tabs>
              <w:tab w:val="left" w:pos="450"/>
              <w:tab w:val="left" w:pos="2880"/>
              <w:tab w:val="left" w:pos="5760"/>
            </w:tabs>
            <w:ind w:left="1080" w:hanging="360"/>
          </w:pPr>
        </w:pPrChange>
      </w:pPr>
      <w:r>
        <w:rPr>
          <w:rFonts w:ascii="Verdana" w:hAnsi="Verdana"/>
        </w:rPr>
        <w:t>Is there anything in the essay that is related to the mission of MGS?</w:t>
      </w:r>
    </w:p>
    <w:p w14:paraId="38A2F9BB" w14:textId="77777777" w:rsidR="005959B8" w:rsidRDefault="005959B8" w:rsidP="00DE3F7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ind w:left="720"/>
        <w:rPr>
          <w:rFonts w:ascii="Verdana" w:hAnsi="Verdana"/>
        </w:rPr>
        <w:pPrChange w:id="53" w:author="Kevin Olivieri" w:date="2013-05-02T22:18:00Z">
          <w:pPr>
            <w:pStyle w:val="ListParagraph"/>
            <w:numPr>
              <w:ilvl w:val="1"/>
              <w:numId w:val="20"/>
            </w:numPr>
            <w:tabs>
              <w:tab w:val="left" w:pos="450"/>
              <w:tab w:val="left" w:pos="2880"/>
              <w:tab w:val="left" w:pos="5760"/>
            </w:tabs>
            <w:ind w:left="1080" w:hanging="360"/>
          </w:pPr>
        </w:pPrChange>
      </w:pPr>
      <w:r>
        <w:rPr>
          <w:rFonts w:ascii="Verdana" w:hAnsi="Verdana"/>
        </w:rPr>
        <w:t>Vote on all essays rating them 1 to n where n equals the number of essay submitted.</w:t>
      </w:r>
    </w:p>
    <w:p w14:paraId="5F5344D0" w14:textId="77777777" w:rsidR="005959B8" w:rsidRDefault="00415FDB" w:rsidP="005959B8">
      <w:pPr>
        <w:pStyle w:val="ListParagraph"/>
        <w:numPr>
          <w:ilvl w:val="0"/>
          <w:numId w:val="20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Tally votes and determine winners</w:t>
      </w:r>
      <w:r w:rsidR="005959B8">
        <w:rPr>
          <w:rFonts w:ascii="Verdana" w:hAnsi="Verdana"/>
        </w:rPr>
        <w:t>.</w:t>
      </w:r>
    </w:p>
    <w:p w14:paraId="1883BD27" w14:textId="77777777" w:rsidR="00A03864" w:rsidRDefault="00A03864" w:rsidP="00DE3F7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ind w:left="720"/>
        <w:rPr>
          <w:rFonts w:ascii="Verdana" w:hAnsi="Verdana"/>
        </w:rPr>
        <w:pPrChange w:id="54" w:author="Kevin Olivieri" w:date="2013-05-02T22:18:00Z">
          <w:pPr>
            <w:pStyle w:val="ListParagraph"/>
            <w:numPr>
              <w:ilvl w:val="1"/>
              <w:numId w:val="20"/>
            </w:numPr>
            <w:tabs>
              <w:tab w:val="left" w:pos="450"/>
              <w:tab w:val="left" w:pos="2880"/>
              <w:tab w:val="left" w:pos="5760"/>
            </w:tabs>
            <w:ind w:left="1080" w:hanging="360"/>
          </w:pPr>
        </w:pPrChange>
      </w:pPr>
      <w:r>
        <w:rPr>
          <w:rFonts w:ascii="Verdana" w:hAnsi="Verdana"/>
        </w:rPr>
        <w:t>If there is a 1</w:t>
      </w:r>
      <w:r w:rsidRPr="00A03864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place winner and a 2</w:t>
      </w:r>
      <w:r w:rsidRPr="00A03864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place w</w:t>
      </w:r>
      <w:r w:rsidR="00731CB7">
        <w:rPr>
          <w:rFonts w:ascii="Verdana" w:hAnsi="Verdana"/>
        </w:rPr>
        <w:t>inner then those are the two</w:t>
      </w:r>
      <w:r>
        <w:rPr>
          <w:rFonts w:ascii="Verdana" w:hAnsi="Verdana"/>
        </w:rPr>
        <w:t xml:space="preserve"> winners.</w:t>
      </w:r>
    </w:p>
    <w:p w14:paraId="10FC2FA0" w14:textId="77777777" w:rsidR="00415FDB" w:rsidRDefault="005959B8" w:rsidP="00DE3F7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ind w:left="720"/>
        <w:rPr>
          <w:rFonts w:ascii="Verdana" w:hAnsi="Verdana"/>
        </w:rPr>
        <w:pPrChange w:id="55" w:author="Kevin Olivieri" w:date="2013-05-02T22:18:00Z">
          <w:pPr>
            <w:pStyle w:val="ListParagraph"/>
            <w:numPr>
              <w:ilvl w:val="1"/>
              <w:numId w:val="20"/>
            </w:numPr>
            <w:tabs>
              <w:tab w:val="left" w:pos="450"/>
              <w:tab w:val="left" w:pos="2880"/>
              <w:tab w:val="left" w:pos="5760"/>
            </w:tabs>
            <w:ind w:left="1080" w:hanging="360"/>
          </w:pPr>
        </w:pPrChange>
      </w:pPr>
      <w:r>
        <w:rPr>
          <w:rFonts w:ascii="Verdana" w:hAnsi="Verdana"/>
        </w:rPr>
        <w:t>If there is a tie for 1</w:t>
      </w:r>
      <w:r w:rsidRPr="005959B8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place those two winners are the winners of the </w:t>
      </w:r>
      <w:r w:rsidR="00731CB7">
        <w:rPr>
          <w:rFonts w:ascii="Verdana" w:hAnsi="Verdana"/>
        </w:rPr>
        <w:t>two</w:t>
      </w:r>
      <w:r>
        <w:rPr>
          <w:rFonts w:ascii="Verdana" w:hAnsi="Verdana"/>
        </w:rPr>
        <w:t xml:space="preserve"> scholarships.</w:t>
      </w:r>
    </w:p>
    <w:p w14:paraId="35BBD847" w14:textId="77777777" w:rsidR="005959B8" w:rsidRPr="005959B8" w:rsidRDefault="005959B8" w:rsidP="00DE3F73">
      <w:pPr>
        <w:pStyle w:val="ListParagraph"/>
        <w:numPr>
          <w:ilvl w:val="1"/>
          <w:numId w:val="20"/>
        </w:numPr>
        <w:tabs>
          <w:tab w:val="left" w:pos="450"/>
          <w:tab w:val="left" w:pos="2880"/>
          <w:tab w:val="left" w:pos="5760"/>
        </w:tabs>
        <w:ind w:left="720"/>
        <w:rPr>
          <w:rFonts w:ascii="Verdana" w:hAnsi="Verdana"/>
        </w:rPr>
        <w:pPrChange w:id="56" w:author="Kevin Olivieri" w:date="2013-05-02T22:18:00Z">
          <w:pPr>
            <w:pStyle w:val="ListParagraph"/>
            <w:numPr>
              <w:ilvl w:val="1"/>
              <w:numId w:val="20"/>
            </w:numPr>
            <w:tabs>
              <w:tab w:val="left" w:pos="450"/>
              <w:tab w:val="left" w:pos="2880"/>
              <w:tab w:val="left" w:pos="5760"/>
            </w:tabs>
            <w:ind w:left="1080" w:hanging="360"/>
          </w:pPr>
        </w:pPrChange>
      </w:pPr>
      <w:r>
        <w:rPr>
          <w:rFonts w:ascii="Verdana" w:hAnsi="Verdana"/>
        </w:rPr>
        <w:t>If there is a 1</w:t>
      </w:r>
      <w:r w:rsidRPr="005959B8">
        <w:rPr>
          <w:rFonts w:ascii="Verdana" w:hAnsi="Verdana"/>
          <w:vertAlign w:val="superscript"/>
        </w:rPr>
        <w:t>st</w:t>
      </w:r>
      <w:r>
        <w:rPr>
          <w:rFonts w:ascii="Verdana" w:hAnsi="Verdana"/>
        </w:rPr>
        <w:t xml:space="preserve"> place winner and there is a tie for 2</w:t>
      </w:r>
      <w:r w:rsidRPr="005959B8">
        <w:rPr>
          <w:rFonts w:ascii="Verdana" w:hAnsi="Verdana"/>
          <w:vertAlign w:val="superscript"/>
        </w:rPr>
        <w:t>nd</w:t>
      </w:r>
      <w:r w:rsidR="00731CB7">
        <w:rPr>
          <w:rFonts w:ascii="Verdana" w:hAnsi="Verdana"/>
        </w:rPr>
        <w:t xml:space="preserve"> place</w:t>
      </w:r>
      <w:r>
        <w:rPr>
          <w:rFonts w:ascii="Verdana" w:hAnsi="Verdana"/>
        </w:rPr>
        <w:t xml:space="preserve"> then the Executive Board of Directors reviews those two essays and votes on the winner.</w:t>
      </w:r>
    </w:p>
    <w:p w14:paraId="0264FCC1" w14:textId="77777777" w:rsidR="00A03864" w:rsidRDefault="00A03864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</w:p>
    <w:p w14:paraId="77412D3C" w14:textId="77777777" w:rsidR="001E49BD" w:rsidRPr="00A03864" w:rsidRDefault="005959B8" w:rsidP="005819EE">
      <w:pPr>
        <w:tabs>
          <w:tab w:val="left" w:pos="450"/>
          <w:tab w:val="left" w:pos="2880"/>
          <w:tab w:val="left" w:pos="5760"/>
        </w:tabs>
        <w:rPr>
          <w:rFonts w:ascii="Verdana" w:hAnsi="Verdana"/>
          <w:b/>
        </w:rPr>
      </w:pPr>
      <w:r w:rsidRPr="00A03864">
        <w:rPr>
          <w:rFonts w:ascii="Verdana" w:hAnsi="Verdana"/>
          <w:b/>
        </w:rPr>
        <w:t>Approval Process</w:t>
      </w:r>
    </w:p>
    <w:p w14:paraId="1A714EB0" w14:textId="77777777" w:rsidR="00A03864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The Executive Board member presents the findings to the remaining two members.</w:t>
      </w:r>
    </w:p>
    <w:p w14:paraId="07E4721C" w14:textId="77777777" w:rsidR="005959B8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If there are any questions then the Review Committee has to meet to discuss. If there are no questions then the two scholarship recipients are contacted.</w:t>
      </w:r>
    </w:p>
    <w:p w14:paraId="61FA4A2D" w14:textId="77777777" w:rsidR="00A03864" w:rsidRPr="00A03864" w:rsidRDefault="00A03864" w:rsidP="00A03864">
      <w:pPr>
        <w:pStyle w:val="ListParagraph"/>
        <w:numPr>
          <w:ilvl w:val="0"/>
          <w:numId w:val="21"/>
        </w:numPr>
        <w:tabs>
          <w:tab w:val="left" w:pos="450"/>
          <w:tab w:val="left" w:pos="2880"/>
          <w:tab w:val="left" w:pos="5760"/>
        </w:tabs>
        <w:rPr>
          <w:rFonts w:ascii="Verdana" w:hAnsi="Verdana"/>
        </w:rPr>
      </w:pPr>
      <w:r>
        <w:rPr>
          <w:rFonts w:ascii="Verdana" w:hAnsi="Verdana"/>
        </w:rPr>
        <w:t>The schools will be notified and the awards will be given to the schools for presentation at the schools award ceremony.</w:t>
      </w:r>
    </w:p>
    <w:p w14:paraId="59FC8E6B" w14:textId="77777777" w:rsidR="005819EE" w:rsidRDefault="005819EE">
      <w:pPr>
        <w:rPr>
          <w:rFonts w:ascii="Verdana" w:hAnsi="Verdana" w:cs="Times New Roman"/>
          <w:b/>
          <w:szCs w:val="20"/>
        </w:rPr>
      </w:pPr>
    </w:p>
    <w:sectPr w:rsidR="005819EE" w:rsidSect="006610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70" w:right="1008" w:bottom="994" w:left="1008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EE42F" w14:textId="77777777" w:rsidR="0034401E" w:rsidRDefault="0034401E" w:rsidP="004D5323">
      <w:r>
        <w:separator/>
      </w:r>
    </w:p>
  </w:endnote>
  <w:endnote w:type="continuationSeparator" w:id="0">
    <w:p w14:paraId="17E36496" w14:textId="77777777" w:rsidR="0034401E" w:rsidRDefault="0034401E" w:rsidP="004D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6ACCE" w14:textId="77777777" w:rsidR="00E277C7" w:rsidRDefault="00E277C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B8359" w14:textId="77777777" w:rsidR="005D72B8" w:rsidRPr="008342A3" w:rsidRDefault="005D72B8" w:rsidP="00C9304D">
    <w:pPr>
      <w:pStyle w:val="Footer"/>
      <w:jc w:val="center"/>
      <w:rPr>
        <w:rFonts w:ascii="Verdana" w:hAnsi="Verdana"/>
        <w:sz w:val="16"/>
      </w:rPr>
    </w:pPr>
    <w:r w:rsidRPr="008342A3">
      <w:rPr>
        <w:rFonts w:ascii="Verdana" w:hAnsi="Verdana"/>
        <w:sz w:val="16"/>
      </w:rPr>
      <w:br/>
    </w:r>
    <w:r w:rsidRPr="008342A3">
      <w:rPr>
        <w:rFonts w:ascii="Verdana" w:hAnsi="Verdana"/>
        <w:sz w:val="16"/>
      </w:rPr>
      <w:br/>
      <w:t>Milton Girls Softball</w:t>
    </w:r>
    <w:r w:rsidR="00CD0CF9" w:rsidRPr="008342A3">
      <w:rPr>
        <w:rFonts w:ascii="Verdana" w:hAnsi="Verdana"/>
        <w:sz w:val="16"/>
      </w:rPr>
      <w:t xml:space="preserve">  </w:t>
    </w:r>
    <w:r w:rsidRPr="008342A3">
      <w:rPr>
        <w:rFonts w:ascii="Verdana" w:hAnsi="Verdana"/>
        <w:sz w:val="16"/>
      </w:rPr>
      <w:t xml:space="preserve"> |   P.O Box 347     |   Milton, MA 02186   |   miltonsoftball@gmail.com   |   www.miltonsoftball.com</w:t>
    </w:r>
    <w:r w:rsidRPr="008342A3">
      <w:rPr>
        <w:rFonts w:ascii="Verdana" w:hAnsi="Verdana"/>
        <w:sz w:val="16"/>
      </w:rPr>
      <w:br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ADFE6" w14:textId="38A08467" w:rsidR="005D72B8" w:rsidRPr="00CD0CF9" w:rsidRDefault="005D72B8" w:rsidP="004D5323">
    <w:pPr>
      <w:pStyle w:val="Footer"/>
      <w:jc w:val="center"/>
      <w:rPr>
        <w:rFonts w:ascii="Verdana" w:hAnsi="Verdana"/>
        <w:sz w:val="16"/>
      </w:rPr>
    </w:pPr>
    <w:r w:rsidRPr="00CD0CF9">
      <w:rPr>
        <w:rFonts w:ascii="Verdana" w:hAnsi="Verdana"/>
        <w:sz w:val="16"/>
      </w:rPr>
      <w:t xml:space="preserve">Milton Girls Softball </w:t>
    </w:r>
    <w:r w:rsidR="00FF1600" w:rsidRPr="00CD0CF9">
      <w:rPr>
        <w:rFonts w:ascii="Verdana" w:hAnsi="Verdana"/>
        <w:sz w:val="16"/>
      </w:rPr>
      <w:t xml:space="preserve"> </w:t>
    </w:r>
    <w:r w:rsidRPr="00CD0CF9">
      <w:rPr>
        <w:rFonts w:ascii="Verdana" w:hAnsi="Verdana"/>
        <w:sz w:val="16"/>
      </w:rPr>
      <w:t xml:space="preserve">  |   P.O Box 347     |   Milton, MA 02186   |   </w:t>
    </w:r>
    <w:del w:id="57" w:author="Kevin Olivieri" w:date="2013-05-02T22:20:00Z">
      <w:r w:rsidRPr="00CD0CF9" w:rsidDel="00E277C7">
        <w:rPr>
          <w:rFonts w:ascii="Verdana" w:hAnsi="Verdana"/>
          <w:sz w:val="16"/>
        </w:rPr>
        <w:delText>miltonsoftball@gmail.com</w:delText>
      </w:r>
    </w:del>
    <w:ins w:id="58" w:author="Kevin Olivieri" w:date="2013-05-02T22:20:00Z">
      <w:r w:rsidR="00E277C7">
        <w:rPr>
          <w:rFonts w:ascii="Verdana" w:hAnsi="Verdana"/>
          <w:sz w:val="16"/>
        </w:rPr>
        <w:t>wecare@miltonsoftball.com</w:t>
      </w:r>
    </w:ins>
    <w:bookmarkStart w:id="59" w:name="_GoBack"/>
    <w:bookmarkEnd w:id="59"/>
    <w:r w:rsidRPr="00CD0CF9">
      <w:rPr>
        <w:rFonts w:ascii="Verdana" w:hAnsi="Verdana"/>
        <w:sz w:val="16"/>
      </w:rPr>
      <w:t xml:space="preserve">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F07231" w14:textId="77777777" w:rsidR="0034401E" w:rsidRDefault="0034401E" w:rsidP="004D5323">
      <w:r>
        <w:separator/>
      </w:r>
    </w:p>
  </w:footnote>
  <w:footnote w:type="continuationSeparator" w:id="0">
    <w:p w14:paraId="479DB549" w14:textId="77777777" w:rsidR="0034401E" w:rsidRDefault="0034401E" w:rsidP="004D53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42679" w14:textId="77777777" w:rsidR="005D72B8" w:rsidRDefault="005D72B8" w:rsidP="004D532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D4D82F" w14:textId="77777777" w:rsidR="005D72B8" w:rsidRDefault="005D72B8" w:rsidP="004D532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8E4ED" w14:textId="77777777" w:rsidR="000A2C4A" w:rsidRDefault="000A2C4A" w:rsidP="000A2C4A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F457289" wp14:editId="26480049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07A31D8F" w14:textId="77777777" w:rsidR="000A2C4A" w:rsidRDefault="000A2C4A" w:rsidP="000A2C4A">
    <w:pPr>
      <w:pStyle w:val="Header"/>
    </w:pPr>
  </w:p>
  <w:p w14:paraId="17B1B90A" w14:textId="77777777" w:rsidR="000A2C4A" w:rsidRDefault="000A2C4A" w:rsidP="000A2C4A">
    <w:pPr>
      <w:pStyle w:val="Header"/>
    </w:pPr>
  </w:p>
  <w:p w14:paraId="1814700E" w14:textId="77777777" w:rsidR="000A2C4A" w:rsidRDefault="000A2C4A" w:rsidP="000A2C4A">
    <w:pPr>
      <w:pStyle w:val="Header"/>
    </w:pPr>
  </w:p>
  <w:p w14:paraId="631B7E22" w14:textId="77777777" w:rsidR="000A2C4A" w:rsidRDefault="000A2C4A" w:rsidP="000A2C4A">
    <w:pPr>
      <w:pStyle w:val="Header"/>
    </w:pPr>
  </w:p>
  <w:p w14:paraId="30C2CF45" w14:textId="77777777" w:rsidR="000A2C4A" w:rsidRDefault="000A2C4A" w:rsidP="000A2C4A">
    <w:pPr>
      <w:pStyle w:val="Header"/>
    </w:pPr>
  </w:p>
  <w:p w14:paraId="3C9659A4" w14:textId="77777777" w:rsidR="000A2C4A" w:rsidRPr="00594FE3" w:rsidRDefault="000A2C4A" w:rsidP="000A2C4A">
    <w:pPr>
      <w:pStyle w:val="Header"/>
      <w:jc w:val="right"/>
      <w:rPr>
        <w:rFonts w:ascii="Verdana" w:hAnsi="Verdana"/>
        <w:b/>
        <w:sz w:val="24"/>
      </w:rPr>
    </w:pPr>
    <w:r w:rsidRPr="00594FE3">
      <w:rPr>
        <w:rFonts w:ascii="Verdana" w:hAnsi="Verdana"/>
        <w:b/>
        <w:sz w:val="24"/>
      </w:rPr>
      <w:t xml:space="preserve">Scholarship </w:t>
    </w:r>
    <w:r>
      <w:rPr>
        <w:rFonts w:ascii="Verdana" w:hAnsi="Verdana"/>
        <w:b/>
        <w:sz w:val="24"/>
      </w:rPr>
      <w:t>Application</w:t>
    </w:r>
  </w:p>
  <w:p w14:paraId="6EF9BEAB" w14:textId="77777777" w:rsidR="000A2C4A" w:rsidRPr="000A2C4A" w:rsidRDefault="000A2C4A" w:rsidP="000A2C4A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DE48C" w14:textId="77777777" w:rsidR="005D72B8" w:rsidRDefault="00661001" w:rsidP="006610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3FB694" wp14:editId="2E4C1F3D">
          <wp:simplePos x="0" y="0"/>
          <wp:positionH relativeFrom="margin">
            <wp:posOffset>-36830</wp:posOffset>
          </wp:positionH>
          <wp:positionV relativeFrom="margin">
            <wp:posOffset>-1110615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F65BE81" w14:textId="77777777" w:rsidR="00661001" w:rsidRDefault="00661001" w:rsidP="00661001">
    <w:pPr>
      <w:pStyle w:val="Header"/>
    </w:pPr>
  </w:p>
  <w:p w14:paraId="1D4A2738" w14:textId="77777777" w:rsidR="00661001" w:rsidRDefault="00661001" w:rsidP="00661001">
    <w:pPr>
      <w:pStyle w:val="Header"/>
    </w:pPr>
  </w:p>
  <w:p w14:paraId="40CF4657" w14:textId="77777777" w:rsidR="00661001" w:rsidRDefault="00661001" w:rsidP="00661001">
    <w:pPr>
      <w:pStyle w:val="Header"/>
    </w:pPr>
  </w:p>
  <w:p w14:paraId="6ACA5DE1" w14:textId="77777777" w:rsidR="00661001" w:rsidRDefault="00661001" w:rsidP="00661001">
    <w:pPr>
      <w:pStyle w:val="Header"/>
    </w:pPr>
  </w:p>
  <w:p w14:paraId="70807E9D" w14:textId="77777777" w:rsidR="00661001" w:rsidRDefault="00661001" w:rsidP="00814940">
    <w:pPr>
      <w:pStyle w:val="Header"/>
    </w:pPr>
  </w:p>
  <w:p w14:paraId="0C86533C" w14:textId="77777777" w:rsidR="00661001" w:rsidRPr="00594FE3" w:rsidRDefault="001E49BD" w:rsidP="00594FE3">
    <w:pPr>
      <w:pStyle w:val="Header"/>
      <w:jc w:val="right"/>
      <w:rPr>
        <w:rFonts w:ascii="Verdana" w:hAnsi="Verdana"/>
        <w:b/>
        <w:sz w:val="24"/>
      </w:rPr>
    </w:pPr>
    <w:r>
      <w:rPr>
        <w:rFonts w:ascii="Verdana" w:hAnsi="Verdana"/>
        <w:b/>
        <w:sz w:val="24"/>
      </w:rPr>
      <w:t>Process</w:t>
    </w:r>
  </w:p>
  <w:p w14:paraId="1833E490" w14:textId="77777777" w:rsidR="00661001" w:rsidRPr="000A2C4A" w:rsidRDefault="00661001" w:rsidP="00661001">
    <w:pPr>
      <w:pStyle w:val="Header"/>
      <w:pBdr>
        <w:top w:val="single" w:sz="4" w:space="0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0000006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00000007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00000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>
    <w:nsid w:val="00000009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5">
    <w:nsid w:val="068122A6"/>
    <w:multiLevelType w:val="hybridMultilevel"/>
    <w:tmpl w:val="0586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D87AF6"/>
    <w:multiLevelType w:val="hybridMultilevel"/>
    <w:tmpl w:val="2A348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C7D3BBC"/>
    <w:multiLevelType w:val="hybridMultilevel"/>
    <w:tmpl w:val="C9B0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B30CD8"/>
    <w:multiLevelType w:val="hybridMultilevel"/>
    <w:tmpl w:val="B310F0DC"/>
    <w:lvl w:ilvl="0" w:tplc="8FB46672">
      <w:start w:val="1"/>
      <w:numFmt w:val="bullet"/>
      <w:lvlText w:val="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D064AA"/>
    <w:multiLevelType w:val="multilevel"/>
    <w:tmpl w:val="C9B00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B14A6A"/>
    <w:multiLevelType w:val="hybridMultilevel"/>
    <w:tmpl w:val="0AACD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D21E61"/>
    <w:multiLevelType w:val="hybridMultilevel"/>
    <w:tmpl w:val="5928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AE77B3"/>
    <w:multiLevelType w:val="hybridMultilevel"/>
    <w:tmpl w:val="BE020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22B70"/>
    <w:multiLevelType w:val="hybridMultilevel"/>
    <w:tmpl w:val="5A6071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52B0907"/>
    <w:multiLevelType w:val="hybridMultilevel"/>
    <w:tmpl w:val="28C2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055D2"/>
    <w:multiLevelType w:val="hybridMultilevel"/>
    <w:tmpl w:val="4852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FC1896"/>
    <w:multiLevelType w:val="hybridMultilevel"/>
    <w:tmpl w:val="DA766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6AC0873"/>
    <w:multiLevelType w:val="hybridMultilevel"/>
    <w:tmpl w:val="8B1E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AD23B3"/>
    <w:multiLevelType w:val="hybridMultilevel"/>
    <w:tmpl w:val="5FD02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96F3009"/>
    <w:multiLevelType w:val="hybridMultilevel"/>
    <w:tmpl w:val="F822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B6DE1"/>
    <w:multiLevelType w:val="hybridMultilevel"/>
    <w:tmpl w:val="485208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D45C27"/>
    <w:multiLevelType w:val="hybridMultilevel"/>
    <w:tmpl w:val="8E62E9F4"/>
    <w:lvl w:ilvl="0" w:tplc="6E681944">
      <w:numFmt w:val="bullet"/>
      <w:lvlText w:val=""/>
      <w:lvlJc w:val="left"/>
      <w:pPr>
        <w:ind w:left="450" w:hanging="45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6">
    <w:abstractNumId w:val="14"/>
  </w:num>
  <w:num w:numId="7">
    <w:abstractNumId w:val="5"/>
  </w:num>
  <w:num w:numId="8">
    <w:abstractNumId w:val="7"/>
  </w:num>
  <w:num w:numId="9">
    <w:abstractNumId w:val="9"/>
  </w:num>
  <w:num w:numId="10">
    <w:abstractNumId w:val="13"/>
  </w:num>
  <w:num w:numId="11">
    <w:abstractNumId w:val="18"/>
  </w:num>
  <w:num w:numId="12">
    <w:abstractNumId w:val="10"/>
  </w:num>
  <w:num w:numId="13">
    <w:abstractNumId w:val="17"/>
  </w:num>
  <w:num w:numId="14">
    <w:abstractNumId w:val="19"/>
  </w:num>
  <w:num w:numId="15">
    <w:abstractNumId w:val="21"/>
  </w:num>
  <w:num w:numId="16">
    <w:abstractNumId w:val="16"/>
  </w:num>
  <w:num w:numId="17">
    <w:abstractNumId w:val="8"/>
  </w:num>
  <w:num w:numId="18">
    <w:abstractNumId w:val="20"/>
  </w:num>
  <w:num w:numId="19">
    <w:abstractNumId w:val="12"/>
  </w:num>
  <w:num w:numId="20">
    <w:abstractNumId w:val="15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40"/>
    <w:rsid w:val="000126CD"/>
    <w:rsid w:val="00031F8C"/>
    <w:rsid w:val="00033ED6"/>
    <w:rsid w:val="0003731C"/>
    <w:rsid w:val="00040BFC"/>
    <w:rsid w:val="00040EE0"/>
    <w:rsid w:val="000479B8"/>
    <w:rsid w:val="00071BAC"/>
    <w:rsid w:val="00086D10"/>
    <w:rsid w:val="000A2C4A"/>
    <w:rsid w:val="000B764B"/>
    <w:rsid w:val="000C6AC2"/>
    <w:rsid w:val="000C7C71"/>
    <w:rsid w:val="000E1190"/>
    <w:rsid w:val="00100358"/>
    <w:rsid w:val="0012736D"/>
    <w:rsid w:val="00135551"/>
    <w:rsid w:val="00155FE0"/>
    <w:rsid w:val="0016348D"/>
    <w:rsid w:val="00166FCE"/>
    <w:rsid w:val="00167927"/>
    <w:rsid w:val="00175C12"/>
    <w:rsid w:val="00193D40"/>
    <w:rsid w:val="001C0A2A"/>
    <w:rsid w:val="001C5543"/>
    <w:rsid w:val="001D6E36"/>
    <w:rsid w:val="001E49BD"/>
    <w:rsid w:val="00220923"/>
    <w:rsid w:val="002209A9"/>
    <w:rsid w:val="0024007B"/>
    <w:rsid w:val="00257DA5"/>
    <w:rsid w:val="00273ED8"/>
    <w:rsid w:val="002944D6"/>
    <w:rsid w:val="002A4CA8"/>
    <w:rsid w:val="002B72E5"/>
    <w:rsid w:val="002B7E40"/>
    <w:rsid w:val="002E6E4C"/>
    <w:rsid w:val="002F0524"/>
    <w:rsid w:val="002F0EA1"/>
    <w:rsid w:val="002F607F"/>
    <w:rsid w:val="00306BC6"/>
    <w:rsid w:val="00310C11"/>
    <w:rsid w:val="00315383"/>
    <w:rsid w:val="00325C2E"/>
    <w:rsid w:val="00331093"/>
    <w:rsid w:val="00335236"/>
    <w:rsid w:val="0034401E"/>
    <w:rsid w:val="00352E4B"/>
    <w:rsid w:val="00353743"/>
    <w:rsid w:val="00362B8B"/>
    <w:rsid w:val="00371D48"/>
    <w:rsid w:val="00376269"/>
    <w:rsid w:val="003A35A2"/>
    <w:rsid w:val="003A7935"/>
    <w:rsid w:val="003D0B2E"/>
    <w:rsid w:val="003D5926"/>
    <w:rsid w:val="003E5738"/>
    <w:rsid w:val="003E76F5"/>
    <w:rsid w:val="003F772A"/>
    <w:rsid w:val="00415C02"/>
    <w:rsid w:val="00415FDB"/>
    <w:rsid w:val="00455D48"/>
    <w:rsid w:val="004744C3"/>
    <w:rsid w:val="00481426"/>
    <w:rsid w:val="004961E3"/>
    <w:rsid w:val="004A6B28"/>
    <w:rsid w:val="004B74F1"/>
    <w:rsid w:val="004D1854"/>
    <w:rsid w:val="004D5323"/>
    <w:rsid w:val="004F3AC1"/>
    <w:rsid w:val="00510B38"/>
    <w:rsid w:val="005176D2"/>
    <w:rsid w:val="005207CE"/>
    <w:rsid w:val="00535F7A"/>
    <w:rsid w:val="00540AB9"/>
    <w:rsid w:val="00541A9F"/>
    <w:rsid w:val="00550E9B"/>
    <w:rsid w:val="00553A62"/>
    <w:rsid w:val="005664CB"/>
    <w:rsid w:val="005730C0"/>
    <w:rsid w:val="005819EE"/>
    <w:rsid w:val="00583A94"/>
    <w:rsid w:val="00585147"/>
    <w:rsid w:val="00586039"/>
    <w:rsid w:val="00594FE3"/>
    <w:rsid w:val="005959B8"/>
    <w:rsid w:val="005A433D"/>
    <w:rsid w:val="005B7F99"/>
    <w:rsid w:val="005C0210"/>
    <w:rsid w:val="005D72B8"/>
    <w:rsid w:val="00604EEC"/>
    <w:rsid w:val="00622C59"/>
    <w:rsid w:val="00643E44"/>
    <w:rsid w:val="00654B28"/>
    <w:rsid w:val="00656CA1"/>
    <w:rsid w:val="00661001"/>
    <w:rsid w:val="00684C95"/>
    <w:rsid w:val="006927CD"/>
    <w:rsid w:val="006B426D"/>
    <w:rsid w:val="006C0654"/>
    <w:rsid w:val="006F4C49"/>
    <w:rsid w:val="00715E05"/>
    <w:rsid w:val="00717301"/>
    <w:rsid w:val="00723A43"/>
    <w:rsid w:val="00727F01"/>
    <w:rsid w:val="00731CB7"/>
    <w:rsid w:val="00734A91"/>
    <w:rsid w:val="00746A63"/>
    <w:rsid w:val="007B1C56"/>
    <w:rsid w:val="007C5411"/>
    <w:rsid w:val="007D54F1"/>
    <w:rsid w:val="007F3AD5"/>
    <w:rsid w:val="007F5D6C"/>
    <w:rsid w:val="00812E31"/>
    <w:rsid w:val="00814940"/>
    <w:rsid w:val="008210FC"/>
    <w:rsid w:val="008342A3"/>
    <w:rsid w:val="0083579E"/>
    <w:rsid w:val="00856E4B"/>
    <w:rsid w:val="00871343"/>
    <w:rsid w:val="00896078"/>
    <w:rsid w:val="008A7C0E"/>
    <w:rsid w:val="008C6CF4"/>
    <w:rsid w:val="008E0A8F"/>
    <w:rsid w:val="008F4B2E"/>
    <w:rsid w:val="009160C9"/>
    <w:rsid w:val="009238CE"/>
    <w:rsid w:val="009578EF"/>
    <w:rsid w:val="00986076"/>
    <w:rsid w:val="0099670A"/>
    <w:rsid w:val="009A2502"/>
    <w:rsid w:val="009B26F9"/>
    <w:rsid w:val="009C1415"/>
    <w:rsid w:val="009D720F"/>
    <w:rsid w:val="009E2049"/>
    <w:rsid w:val="009F384B"/>
    <w:rsid w:val="009F4B4F"/>
    <w:rsid w:val="00A03864"/>
    <w:rsid w:val="00A10849"/>
    <w:rsid w:val="00A20588"/>
    <w:rsid w:val="00A27D50"/>
    <w:rsid w:val="00A53ABE"/>
    <w:rsid w:val="00A60F2E"/>
    <w:rsid w:val="00A6410A"/>
    <w:rsid w:val="00A71F3F"/>
    <w:rsid w:val="00A84FCD"/>
    <w:rsid w:val="00A94C6A"/>
    <w:rsid w:val="00A953FB"/>
    <w:rsid w:val="00AB15CC"/>
    <w:rsid w:val="00AB71CA"/>
    <w:rsid w:val="00AE0C8C"/>
    <w:rsid w:val="00AF639B"/>
    <w:rsid w:val="00B15CBE"/>
    <w:rsid w:val="00B23C7F"/>
    <w:rsid w:val="00B26ABE"/>
    <w:rsid w:val="00B42995"/>
    <w:rsid w:val="00B74178"/>
    <w:rsid w:val="00B800E7"/>
    <w:rsid w:val="00C13441"/>
    <w:rsid w:val="00C15644"/>
    <w:rsid w:val="00C22FB5"/>
    <w:rsid w:val="00C40790"/>
    <w:rsid w:val="00C50560"/>
    <w:rsid w:val="00C52516"/>
    <w:rsid w:val="00C74A21"/>
    <w:rsid w:val="00C9304D"/>
    <w:rsid w:val="00C95DB9"/>
    <w:rsid w:val="00CA346D"/>
    <w:rsid w:val="00CD0CF9"/>
    <w:rsid w:val="00CF236D"/>
    <w:rsid w:val="00CF5063"/>
    <w:rsid w:val="00D33D5A"/>
    <w:rsid w:val="00D56701"/>
    <w:rsid w:val="00D57FB2"/>
    <w:rsid w:val="00D632E1"/>
    <w:rsid w:val="00D66373"/>
    <w:rsid w:val="00D933ED"/>
    <w:rsid w:val="00DC669D"/>
    <w:rsid w:val="00DE1F3E"/>
    <w:rsid w:val="00DE3F73"/>
    <w:rsid w:val="00DF0C8B"/>
    <w:rsid w:val="00DF7D0D"/>
    <w:rsid w:val="00E0054B"/>
    <w:rsid w:val="00E1636A"/>
    <w:rsid w:val="00E17A77"/>
    <w:rsid w:val="00E21105"/>
    <w:rsid w:val="00E21E9C"/>
    <w:rsid w:val="00E24709"/>
    <w:rsid w:val="00E277C7"/>
    <w:rsid w:val="00E51DE1"/>
    <w:rsid w:val="00E62866"/>
    <w:rsid w:val="00E639E2"/>
    <w:rsid w:val="00E847D5"/>
    <w:rsid w:val="00EA1CF8"/>
    <w:rsid w:val="00EA348C"/>
    <w:rsid w:val="00EC0BF5"/>
    <w:rsid w:val="00EC1EAB"/>
    <w:rsid w:val="00ED759D"/>
    <w:rsid w:val="00EF66E7"/>
    <w:rsid w:val="00F16F7F"/>
    <w:rsid w:val="00F54B23"/>
    <w:rsid w:val="00FA566F"/>
    <w:rsid w:val="00FB40B9"/>
    <w:rsid w:val="00FC1C1A"/>
    <w:rsid w:val="00FD3587"/>
    <w:rsid w:val="00FF1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A55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2A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7F2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B87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7F27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452F7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2E4F"/>
  </w:style>
  <w:style w:type="paragraph" w:styleId="BalloonText">
    <w:name w:val="Balloon Text"/>
    <w:basedOn w:val="Normal"/>
    <w:link w:val="BalloonTextChar"/>
    <w:uiPriority w:val="99"/>
    <w:semiHidden/>
    <w:unhideWhenUsed/>
    <w:rsid w:val="0048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0B2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0B2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B7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is\Desktop\kml\MGSA%20BOD\2012%202013\scholarship\MGSL%20scholarship%20form%20K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\Users\klewis\Desktop\kml\MGSA BOD\2012 2013\scholarship\MGSL scholarship form KML.dotx</Template>
  <TotalTime>308</TotalTime>
  <Pages>1</Pages>
  <Words>403</Words>
  <Characters>2298</Characters>
  <Application>Microsoft Macintosh Word</Application>
  <DocSecurity>0</DocSecurity>
  <Lines>45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a&amp;g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Lewis</dc:creator>
  <cp:lastModifiedBy>Kevin Olivieri</cp:lastModifiedBy>
  <cp:revision>45</cp:revision>
  <cp:lastPrinted>2010-03-17T12:53:00Z</cp:lastPrinted>
  <dcterms:created xsi:type="dcterms:W3CDTF">2013-03-28T19:15:00Z</dcterms:created>
  <dcterms:modified xsi:type="dcterms:W3CDTF">2013-05-03T02:20:00Z</dcterms:modified>
</cp:coreProperties>
</file>