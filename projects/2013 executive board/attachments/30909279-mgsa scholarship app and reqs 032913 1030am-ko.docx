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4AE79" w14:textId="77777777"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14:paraId="5EE6243C" w14:textId="77777777"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t>Mission</w:t>
      </w:r>
    </w:p>
    <w:p w14:paraId="3E08E831" w14:textId="77777777"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14:paraId="76C063D5" w14:textId="77777777"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i/>
          <w:szCs w:val="20"/>
        </w:rPr>
        <w:t>Milton Girl’s Softball is an independent, non-profit organization c</w:t>
      </w:r>
      <w:r w:rsidRPr="004744C3">
        <w:rPr>
          <w:rFonts w:ascii="Verdana" w:hAnsi="Verdana" w:cs="Times New Roman"/>
          <w:i/>
          <w:szCs w:val="20"/>
        </w:rPr>
        <w:t>ommitted to providing all girls with an experience that fosters positive self-esteem, team spirit and individual growth through personal achievement and team play.</w:t>
      </w:r>
    </w:p>
    <w:p w14:paraId="4DC2DFE2" w14:textId="77777777"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14:paraId="4813C488" w14:textId="77777777" w:rsidR="005819EE" w:rsidRPr="00814940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14940">
        <w:rPr>
          <w:rFonts w:ascii="Verdana" w:hAnsi="Verdana" w:cs="Times New Roman"/>
          <w:b/>
          <w:szCs w:val="20"/>
        </w:rPr>
        <w:t>Qualifications</w:t>
      </w:r>
    </w:p>
    <w:p w14:paraId="396770AB" w14:textId="77777777" w:rsidR="005819EE" w:rsidDel="00FB20D1" w:rsidRDefault="005819EE" w:rsidP="005819EE">
      <w:pPr>
        <w:tabs>
          <w:tab w:val="left" w:pos="450"/>
          <w:tab w:val="left" w:pos="2880"/>
          <w:tab w:val="left" w:pos="5760"/>
        </w:tabs>
        <w:rPr>
          <w:del w:id="0" w:author="Kevin Olivieri" w:date="2013-03-31T21:21:00Z"/>
          <w:rFonts w:ascii="Verdana" w:hAnsi="Verdana"/>
        </w:rPr>
      </w:pPr>
    </w:p>
    <w:p w14:paraId="505A331A" w14:textId="77777777" w:rsidR="005819EE" w:rsidRPr="00CF5063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i/>
        </w:rPr>
      </w:pPr>
      <w:del w:id="1" w:author="Kevin Olivieri" w:date="2013-03-31T21:21:00Z">
        <w:r w:rsidRPr="00814940" w:rsidDel="00FB20D1">
          <w:rPr>
            <w:rFonts w:ascii="Verdana" w:hAnsi="Verdana"/>
          </w:rPr>
          <w:delText xml:space="preserve">The </w:delText>
        </w:r>
      </w:del>
      <w:r w:rsidRPr="00814940">
        <w:rPr>
          <w:rFonts w:ascii="Verdana" w:hAnsi="Verdana"/>
        </w:rPr>
        <w:t xml:space="preserve">Milton Girls Softball </w:t>
      </w:r>
      <w:del w:id="2" w:author="Kevin Olivieri" w:date="2013-03-31T21:21:00Z">
        <w:r w:rsidRPr="00814940" w:rsidDel="00FB20D1">
          <w:rPr>
            <w:rFonts w:ascii="Verdana" w:hAnsi="Verdana"/>
          </w:rPr>
          <w:delText xml:space="preserve">Association </w:delText>
        </w:r>
      </w:del>
      <w:r w:rsidRPr="00814940">
        <w:rPr>
          <w:rFonts w:ascii="Verdana" w:hAnsi="Verdana"/>
        </w:rPr>
        <w:t>will be sponsoring two</w:t>
      </w:r>
      <w:r>
        <w:rPr>
          <w:rFonts w:ascii="Verdana" w:hAnsi="Verdana"/>
        </w:rPr>
        <w:t xml:space="preserve"> (2)</w:t>
      </w:r>
      <w:r w:rsidRPr="00814940">
        <w:rPr>
          <w:rFonts w:ascii="Verdana" w:hAnsi="Verdana"/>
        </w:rPr>
        <w:t xml:space="preserve"> annual $250 scholarships for graduating high school students who have participated in the MGS</w:t>
      </w:r>
      <w:del w:id="3" w:author="Kevin Olivieri" w:date="2013-03-31T21:21:00Z">
        <w:r w:rsidRPr="00814940" w:rsidDel="00FB20D1">
          <w:rPr>
            <w:rFonts w:ascii="Verdana" w:hAnsi="Verdana"/>
          </w:rPr>
          <w:delText>A</w:delText>
        </w:r>
      </w:del>
      <w:r w:rsidRPr="00814940">
        <w:rPr>
          <w:rFonts w:ascii="Verdana" w:hAnsi="Verdana"/>
        </w:rPr>
        <w:t xml:space="preserve"> for a minimum of four years and are planning to continue their education at a vocational school or college</w:t>
      </w:r>
      <w:r>
        <w:rPr>
          <w:rFonts w:ascii="Verdana" w:hAnsi="Verdana"/>
        </w:rPr>
        <w:t xml:space="preserve"> or university</w:t>
      </w:r>
      <w:r w:rsidRPr="00814940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w:r w:rsidRPr="00814940">
        <w:rPr>
          <w:rFonts w:ascii="Verdana" w:hAnsi="Verdana"/>
        </w:rPr>
        <w:t>two-year</w:t>
      </w:r>
      <w:r>
        <w:rPr>
          <w:rFonts w:ascii="Verdana" w:hAnsi="Verdana"/>
        </w:rPr>
        <w:t xml:space="preserve"> or </w:t>
      </w:r>
      <w:r w:rsidRPr="00814940">
        <w:rPr>
          <w:rFonts w:ascii="Verdana" w:hAnsi="Verdana"/>
        </w:rPr>
        <w:t>four-year</w:t>
      </w:r>
      <w:r>
        <w:rPr>
          <w:rFonts w:ascii="Verdana" w:hAnsi="Verdana"/>
        </w:rPr>
        <w:t xml:space="preserve">) or </w:t>
      </w:r>
      <w:r w:rsidRPr="00814940">
        <w:rPr>
          <w:rFonts w:ascii="Verdana" w:hAnsi="Verdana"/>
        </w:rPr>
        <w:t xml:space="preserve">have enlisted in </w:t>
      </w:r>
      <w:r>
        <w:rPr>
          <w:rFonts w:ascii="Verdana" w:hAnsi="Verdana"/>
        </w:rPr>
        <w:t>a branch of the US Armed Forces. These scholarships are one-time grants, designated to assist students pursuing further education.</w:t>
      </w:r>
    </w:p>
    <w:p w14:paraId="2F674443" w14:textId="77777777" w:rsidR="005819EE" w:rsidRDefault="00FB20D1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ins w:id="4" w:author="Kevin Olivieri" w:date="2013-03-31T21:21:00Z">
        <w:r>
          <w:rPr>
            <w:rFonts w:ascii="Verdana" w:hAnsi="Verdana"/>
          </w:rPr>
          <w:br/>
        </w:r>
      </w:ins>
    </w:p>
    <w:p w14:paraId="27B293AF" w14:textId="77777777" w:rsidR="005819EE" w:rsidRPr="00814940" w:rsidDel="00FB20D1" w:rsidRDefault="005819EE" w:rsidP="005819EE">
      <w:pPr>
        <w:tabs>
          <w:tab w:val="left" w:pos="2250"/>
        </w:tabs>
        <w:rPr>
          <w:del w:id="5" w:author="Kevin Olivieri" w:date="2013-03-31T21:22:00Z"/>
          <w:rFonts w:ascii="Verdana" w:hAnsi="Verdana"/>
          <w:szCs w:val="20"/>
        </w:rPr>
      </w:pPr>
      <w:r w:rsidRPr="00814940">
        <w:rPr>
          <w:rFonts w:ascii="Verdana" w:hAnsi="Verdana" w:cs="Times New Roman"/>
          <w:b/>
          <w:szCs w:val="20"/>
        </w:rPr>
        <w:t>Applicant Requirements</w:t>
      </w:r>
    </w:p>
    <w:p w14:paraId="08D87625" w14:textId="77777777" w:rsidR="005819EE" w:rsidRDefault="005819EE" w:rsidP="00FB20D1">
      <w:pPr>
        <w:tabs>
          <w:tab w:val="left" w:pos="2250"/>
        </w:tabs>
        <w:rPr>
          <w:rFonts w:ascii="Verdana" w:hAnsi="Verdana"/>
        </w:rPr>
        <w:pPrChange w:id="6" w:author="Kevin Olivieri" w:date="2013-03-31T21:22:00Z">
          <w:pPr>
            <w:tabs>
              <w:tab w:val="left" w:pos="450"/>
              <w:tab w:val="left" w:pos="2880"/>
              <w:tab w:val="left" w:pos="5760"/>
            </w:tabs>
          </w:pPr>
        </w:pPrChange>
      </w:pPr>
    </w:p>
    <w:p w14:paraId="73392D8C" w14:textId="77777777"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To be eligible for consideration you must:</w:t>
      </w:r>
    </w:p>
    <w:p w14:paraId="73955854" w14:textId="77777777" w:rsidR="005819EE" w:rsidRPr="00814940" w:rsidRDefault="00FB20D1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ins w:id="7" w:author="Kevin Olivieri" w:date="2013-03-31T21:22:00Z">
        <w:r>
          <w:rPr>
            <w:rFonts w:ascii="Verdana" w:hAnsi="Verdana"/>
          </w:rPr>
          <w:t xml:space="preserve">Be a </w:t>
        </w:r>
      </w:ins>
      <w:del w:id="8" w:author="Kevin Olivieri" w:date="2013-03-31T21:22:00Z">
        <w:r w:rsidR="005819EE" w:rsidRPr="00814940" w:rsidDel="00FB20D1">
          <w:rPr>
            <w:rFonts w:ascii="Verdana" w:hAnsi="Verdana"/>
          </w:rPr>
          <w:delText>A</w:delText>
        </w:r>
      </w:del>
      <w:r w:rsidR="005819EE" w:rsidRPr="00814940">
        <w:rPr>
          <w:rFonts w:ascii="Verdana" w:hAnsi="Verdana"/>
        </w:rPr>
        <w:t xml:space="preserve"> graduate of the Class of 2013</w:t>
      </w:r>
    </w:p>
    <w:p w14:paraId="436A941D" w14:textId="77777777" w:rsidR="005819EE" w:rsidRPr="00814940" w:rsidRDefault="005819E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proofErr w:type="gramStart"/>
      <w:r w:rsidRPr="00814940">
        <w:rPr>
          <w:rFonts w:ascii="Verdana" w:hAnsi="Verdana"/>
        </w:rPr>
        <w:t>Have participated a minimum</w:t>
      </w:r>
      <w:proofErr w:type="gramEnd"/>
      <w:r w:rsidRPr="00814940">
        <w:rPr>
          <w:rFonts w:ascii="Verdana" w:hAnsi="Verdana"/>
        </w:rPr>
        <w:t xml:space="preserve"> of four years of league play in </w:t>
      </w:r>
      <w:ins w:id="9" w:author="Kevin Olivieri" w:date="2013-03-31T21:22:00Z">
        <w:r w:rsidR="00FB20D1">
          <w:rPr>
            <w:rFonts w:ascii="Verdana" w:hAnsi="Verdana"/>
          </w:rPr>
          <w:t>Milton Girls Softball</w:t>
        </w:r>
      </w:ins>
      <w:ins w:id="10" w:author="Kevin Olivieri" w:date="2013-03-31T21:23:00Z">
        <w:r w:rsidR="00FB20D1">
          <w:rPr>
            <w:rFonts w:ascii="Verdana" w:hAnsi="Verdana"/>
          </w:rPr>
          <w:t xml:space="preserve"> (all spring?  Does Summer count toward the 4?)</w:t>
        </w:r>
      </w:ins>
      <w:del w:id="11" w:author="Kevin Olivieri" w:date="2013-03-31T21:22:00Z">
        <w:r w:rsidRPr="00814940" w:rsidDel="00FB20D1">
          <w:rPr>
            <w:rFonts w:ascii="Verdana" w:hAnsi="Verdana"/>
          </w:rPr>
          <w:delText>the MGSA</w:delText>
        </w:r>
      </w:del>
    </w:p>
    <w:p w14:paraId="6AC0F147" w14:textId="77777777" w:rsidR="005819EE" w:rsidRPr="00814940" w:rsidRDefault="00FB20D1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ins w:id="12" w:author="Kevin Olivieri" w:date="2013-03-31T21:22:00Z">
        <w:r>
          <w:rPr>
            <w:rFonts w:ascii="Verdana" w:hAnsi="Verdana"/>
          </w:rPr>
          <w:t>Have c</w:t>
        </w:r>
      </w:ins>
      <w:del w:id="13" w:author="Kevin Olivieri" w:date="2013-03-31T21:22:00Z">
        <w:r w:rsidR="005819EE" w:rsidRPr="00814940" w:rsidDel="00FB20D1">
          <w:rPr>
            <w:rFonts w:ascii="Verdana" w:hAnsi="Verdana"/>
          </w:rPr>
          <w:delText>C</w:delText>
        </w:r>
      </w:del>
      <w:r w:rsidR="005819EE" w:rsidRPr="00814940">
        <w:rPr>
          <w:rFonts w:ascii="Verdana" w:hAnsi="Verdana"/>
        </w:rPr>
        <w:t>omplete</w:t>
      </w:r>
      <w:ins w:id="14" w:author="Kevin Olivieri" w:date="2013-03-31T21:22:00Z">
        <w:r>
          <w:rPr>
            <w:rFonts w:ascii="Verdana" w:hAnsi="Verdana"/>
          </w:rPr>
          <w:t>d</w:t>
        </w:r>
      </w:ins>
      <w:r w:rsidR="005819EE" w:rsidRPr="00814940">
        <w:rPr>
          <w:rFonts w:ascii="Verdana" w:hAnsi="Verdana"/>
        </w:rPr>
        <w:t xml:space="preserve"> the MGSA Scholarship Application</w:t>
      </w:r>
    </w:p>
    <w:p w14:paraId="06F51B58" w14:textId="77777777" w:rsidR="005819EE" w:rsidRPr="00814940" w:rsidRDefault="005819E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Submit a brief essay describing your experience in the MGSA and how it has prepared you for your future.</w:t>
      </w:r>
      <w:ins w:id="15" w:author="Kevin Olivieri" w:date="2013-03-31T21:23:00Z">
        <w:r w:rsidR="00FB20D1">
          <w:rPr>
            <w:rFonts w:ascii="Verdana" w:hAnsi="Verdana"/>
          </w:rPr>
          <w:t xml:space="preserve">  (</w:t>
        </w:r>
        <w:proofErr w:type="gramStart"/>
        <w:r w:rsidR="00FB20D1">
          <w:rPr>
            <w:rFonts w:ascii="Verdana" w:hAnsi="Verdana"/>
          </w:rPr>
          <w:t>how</w:t>
        </w:r>
        <w:proofErr w:type="gramEnd"/>
        <w:r w:rsidR="00FB20D1">
          <w:rPr>
            <w:rFonts w:ascii="Verdana" w:hAnsi="Verdana"/>
          </w:rPr>
          <w:t xml:space="preserve"> many words?  </w:t>
        </w:r>
        <w:proofErr w:type="gramStart"/>
        <w:r w:rsidR="00FB20D1">
          <w:rPr>
            <w:rFonts w:ascii="Verdana" w:hAnsi="Verdana"/>
          </w:rPr>
          <w:t>Double spaced</w:t>
        </w:r>
        <w:proofErr w:type="gramEnd"/>
        <w:r w:rsidR="00FB20D1">
          <w:rPr>
            <w:rFonts w:ascii="Verdana" w:hAnsi="Verdana"/>
          </w:rPr>
          <w:t>?  Single Spaced?</w:t>
        </w:r>
      </w:ins>
    </w:p>
    <w:p w14:paraId="0426BDB0" w14:textId="77777777" w:rsidR="005819EE" w:rsidRPr="00FB20D1" w:rsidRDefault="00FB20D1" w:rsidP="00FB20D1">
      <w:pPr>
        <w:tabs>
          <w:tab w:val="left" w:pos="450"/>
          <w:tab w:val="left" w:pos="2880"/>
          <w:tab w:val="left" w:pos="5760"/>
        </w:tabs>
        <w:rPr>
          <w:rFonts w:ascii="Verdana" w:hAnsi="Verdana"/>
          <w:rPrChange w:id="16" w:author="Kevin Olivieri" w:date="2013-03-31T21:22:00Z">
            <w:rPr/>
          </w:rPrChange>
        </w:rPr>
        <w:pPrChange w:id="17" w:author="Kevin Olivieri" w:date="2013-03-31T21:22:00Z">
          <w:pPr>
            <w:pStyle w:val="ListParagraph"/>
            <w:numPr>
              <w:numId w:val="15"/>
            </w:numPr>
            <w:tabs>
              <w:tab w:val="left" w:pos="450"/>
              <w:tab w:val="left" w:pos="2880"/>
              <w:tab w:val="left" w:pos="5760"/>
            </w:tabs>
            <w:ind w:left="810" w:hanging="450"/>
          </w:pPr>
        </w:pPrChange>
      </w:pPr>
      <w:ins w:id="18" w:author="Kevin Olivieri" w:date="2013-03-31T21:22:00Z">
        <w:r>
          <w:rPr>
            <w:rFonts w:ascii="Verdana" w:hAnsi="Verdana"/>
          </w:rPr>
          <w:br/>
        </w:r>
      </w:ins>
      <w:r w:rsidR="005819EE" w:rsidRPr="00FB20D1">
        <w:rPr>
          <w:rFonts w:ascii="Verdana" w:hAnsi="Verdana"/>
          <w:rPrChange w:id="19" w:author="Kevin Olivieri" w:date="2013-03-31T21:22:00Z">
            <w:rPr/>
          </w:rPrChange>
        </w:rPr>
        <w:t>Applications must be postmarked by May 4, 2013 for consideration.</w:t>
      </w:r>
    </w:p>
    <w:p w14:paraId="5D47BDB0" w14:textId="77777777"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14:paraId="2444DDFC" w14:textId="77777777" w:rsidR="005819EE" w:rsidRPr="00814940" w:rsidRDefault="00FB20D1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ins w:id="20" w:author="Kevin Olivieri" w:date="2013-03-31T21:23:00Z">
        <w:r>
          <w:rPr>
            <w:rFonts w:ascii="Verdana" w:hAnsi="Verdana"/>
          </w:rPr>
          <w:t>A</w:t>
        </w:r>
      </w:ins>
      <w:del w:id="21" w:author="Kevin Olivieri" w:date="2013-03-31T21:23:00Z">
        <w:r w:rsidR="005819EE" w:rsidRPr="00814940" w:rsidDel="00FB20D1">
          <w:rPr>
            <w:rFonts w:ascii="Verdana" w:hAnsi="Verdana"/>
          </w:rPr>
          <w:delText>The a</w:delText>
        </w:r>
      </w:del>
      <w:r w:rsidR="005819EE" w:rsidRPr="00814940">
        <w:rPr>
          <w:rFonts w:ascii="Verdana" w:hAnsi="Verdana"/>
        </w:rPr>
        <w:t>pplicants will be checked to confirm league participation. The MGS</w:t>
      </w:r>
      <w:del w:id="22" w:author="Kevin Olivieri" w:date="2013-03-31T21:23:00Z">
        <w:r w:rsidR="005819EE" w:rsidRPr="00814940" w:rsidDel="004E756E">
          <w:rPr>
            <w:rFonts w:ascii="Verdana" w:hAnsi="Verdana"/>
          </w:rPr>
          <w:delText>A</w:delText>
        </w:r>
      </w:del>
      <w:r w:rsidR="005819EE" w:rsidRPr="00814940">
        <w:rPr>
          <w:rFonts w:ascii="Verdana" w:hAnsi="Verdana"/>
        </w:rPr>
        <w:t xml:space="preserve"> Scholarship Committee will be comprised of MGSA Board Members and winners will be chosen </w:t>
      </w:r>
      <w:r w:rsidR="005819EE">
        <w:rPr>
          <w:rFonts w:ascii="Verdana" w:hAnsi="Verdana"/>
        </w:rPr>
        <w:t xml:space="preserve">by a vote among the committee. </w:t>
      </w:r>
      <w:r w:rsidR="005819EE" w:rsidRPr="00814940">
        <w:rPr>
          <w:rFonts w:ascii="Verdana" w:hAnsi="Verdana"/>
        </w:rPr>
        <w:t xml:space="preserve">Winners will be notified and the awards will </w:t>
      </w:r>
      <w:r w:rsidR="005819EE">
        <w:rPr>
          <w:rFonts w:ascii="Verdana" w:hAnsi="Verdana"/>
        </w:rPr>
        <w:t xml:space="preserve">be </w:t>
      </w:r>
      <w:r w:rsidR="005819EE" w:rsidRPr="00814940">
        <w:rPr>
          <w:rFonts w:ascii="Verdana" w:hAnsi="Verdana"/>
        </w:rPr>
        <w:t>presented at the awards banquet of the designated winner's school.</w:t>
      </w:r>
    </w:p>
    <w:p w14:paraId="0104C63F" w14:textId="77777777"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14:paraId="2F360D1E" w14:textId="77777777"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This award is not being presented to the most accomplished athlete or the most prolific student, nor is the scholarship awarded on a need basis.</w:t>
      </w:r>
    </w:p>
    <w:p w14:paraId="47A21483" w14:textId="77777777"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14:paraId="2FF9B80D" w14:textId="77777777"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If you have any questions regarding the application process please email </w:t>
      </w:r>
      <w:r w:rsidRPr="00E62866">
        <w:rPr>
          <w:rFonts w:ascii="Verdana" w:hAnsi="Verdana"/>
        </w:rPr>
        <w:t>wecare@miltonsoftball.com</w:t>
      </w:r>
      <w:r>
        <w:rPr>
          <w:rFonts w:ascii="Verdana" w:hAnsi="Verdana"/>
        </w:rPr>
        <w:t xml:space="preserve"> and someone on the scholarship committee will get back to you.</w:t>
      </w:r>
    </w:p>
    <w:p w14:paraId="1A168D69" w14:textId="3D9BC0B7" w:rsidR="005819EE" w:rsidRDefault="004E756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ins w:id="23" w:author="Kevin Olivieri" w:date="2013-03-31T21:23:00Z">
        <w:r>
          <w:rPr>
            <w:rFonts w:ascii="Verdana" w:hAnsi="Verdana"/>
          </w:rPr>
          <w:br/>
        </w:r>
      </w:ins>
    </w:p>
    <w:p w14:paraId="6E3BC1F2" w14:textId="77777777" w:rsidR="005819EE" w:rsidRPr="00814940" w:rsidDel="004E756E" w:rsidRDefault="005819EE" w:rsidP="005819EE">
      <w:pPr>
        <w:tabs>
          <w:tab w:val="left" w:pos="2250"/>
        </w:tabs>
        <w:rPr>
          <w:del w:id="24" w:author="Kevin Olivieri" w:date="2013-03-31T21:23:00Z"/>
          <w:rFonts w:ascii="Verdana" w:hAnsi="Verdana" w:cs="Times New Roman"/>
          <w:b/>
          <w:szCs w:val="20"/>
        </w:rPr>
      </w:pPr>
      <w:r w:rsidRPr="00814940">
        <w:rPr>
          <w:rFonts w:ascii="Verdana" w:hAnsi="Verdana" w:cs="Times New Roman"/>
          <w:b/>
          <w:szCs w:val="20"/>
        </w:rPr>
        <w:t>Contact Information</w:t>
      </w:r>
    </w:p>
    <w:p w14:paraId="058C41BA" w14:textId="77777777" w:rsidR="005819EE" w:rsidRDefault="005819EE" w:rsidP="004E756E">
      <w:pPr>
        <w:tabs>
          <w:tab w:val="left" w:pos="2250"/>
        </w:tabs>
        <w:rPr>
          <w:rFonts w:ascii="Verdana" w:hAnsi="Verdana"/>
        </w:rPr>
        <w:pPrChange w:id="25" w:author="Kevin Olivieri" w:date="2013-03-31T21:23:00Z">
          <w:pPr>
            <w:tabs>
              <w:tab w:val="left" w:pos="450"/>
              <w:tab w:val="left" w:pos="2880"/>
              <w:tab w:val="left" w:pos="5760"/>
            </w:tabs>
          </w:pPr>
        </w:pPrChange>
      </w:pPr>
    </w:p>
    <w:p w14:paraId="70C223C1" w14:textId="77777777"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The scholarship application and essay should be mailed to:</w:t>
      </w:r>
    </w:p>
    <w:p w14:paraId="62E2A33D" w14:textId="77777777"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14:paraId="2B9D4C61" w14:textId="3D6D7279"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del w:id="26" w:author="Kevin Olivieri" w:date="2013-03-31T21:23:00Z">
        <w:r w:rsidRPr="00814940" w:rsidDel="004E756E">
          <w:rPr>
            <w:rFonts w:ascii="Verdana" w:hAnsi="Verdana"/>
          </w:rPr>
          <w:delText xml:space="preserve">MGSA </w:delText>
        </w:r>
      </w:del>
      <w:ins w:id="27" w:author="Kevin Olivieri" w:date="2013-03-31T21:23:00Z">
        <w:r w:rsidR="004E756E">
          <w:rPr>
            <w:rFonts w:ascii="Verdana" w:hAnsi="Verdana"/>
          </w:rPr>
          <w:t>MGS</w:t>
        </w:r>
        <w:r w:rsidR="004E756E" w:rsidRPr="00814940">
          <w:rPr>
            <w:rFonts w:ascii="Verdana" w:hAnsi="Verdana"/>
          </w:rPr>
          <w:t xml:space="preserve"> </w:t>
        </w:r>
      </w:ins>
      <w:r w:rsidRPr="00814940">
        <w:rPr>
          <w:rFonts w:ascii="Verdana" w:hAnsi="Verdana"/>
        </w:rPr>
        <w:t>Scholarship Committee</w:t>
      </w:r>
    </w:p>
    <w:p w14:paraId="4C87EA52" w14:textId="77777777" w:rsidR="005819EE" w:rsidRPr="00CF236D" w:rsidRDefault="00EF66E7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vertAlign w:val="subscript"/>
        </w:rPr>
      </w:pPr>
      <w:r>
        <w:rPr>
          <w:rFonts w:ascii="Verdana" w:hAnsi="Verdana"/>
        </w:rPr>
        <w:t>P.O. Box 347</w:t>
      </w:r>
      <w:r>
        <w:rPr>
          <w:rFonts w:ascii="Verdana" w:hAnsi="Verdana"/>
        </w:rPr>
        <w:br/>
      </w:r>
      <w:r w:rsidR="005819EE" w:rsidRPr="00814940">
        <w:rPr>
          <w:rFonts w:ascii="Verdana" w:hAnsi="Verdana"/>
        </w:rPr>
        <w:t>Milton, MA 02186</w:t>
      </w:r>
    </w:p>
    <w:p w14:paraId="153537C3" w14:textId="77777777"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14:paraId="35A903DD" w14:textId="2ACD6220"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All entries must be postmarked by May</w:t>
      </w:r>
      <w:ins w:id="28" w:author="Kevin Olivieri" w:date="2013-03-31T21:24:00Z">
        <w:r w:rsidR="004E756E">
          <w:rPr>
            <w:rFonts w:ascii="Verdana" w:hAnsi="Verdana"/>
          </w:rPr>
          <w:t xml:space="preserve"> </w:t>
        </w:r>
      </w:ins>
      <w:r>
        <w:rPr>
          <w:rFonts w:ascii="Verdana" w:hAnsi="Verdana"/>
        </w:rPr>
        <w:t>4, 2013 for consideration.</w:t>
      </w:r>
    </w:p>
    <w:p w14:paraId="30060ED3" w14:textId="77777777"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Thank you and Good Luck!</w:t>
      </w:r>
    </w:p>
    <w:p w14:paraId="737390D0" w14:textId="77777777"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14:paraId="33876570" w14:textId="77777777" w:rsidR="005819EE" w:rsidRDefault="005819EE">
      <w:pPr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br w:type="page"/>
      </w:r>
    </w:p>
    <w:p w14:paraId="6C4B467D" w14:textId="77777777" w:rsidR="005819EE" w:rsidRDefault="005819EE" w:rsidP="004B74F1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14:paraId="1EDC0A38" w14:textId="77777777" w:rsidR="004B74F1" w:rsidRPr="00040EE0" w:rsidRDefault="00594FE3" w:rsidP="004B74F1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594FE3">
        <w:rPr>
          <w:rFonts w:ascii="Verdana" w:hAnsi="Verdana" w:cs="Times New Roman"/>
          <w:b/>
          <w:szCs w:val="20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260"/>
        <w:gridCol w:w="2142"/>
        <w:gridCol w:w="1638"/>
        <w:gridCol w:w="3582"/>
      </w:tblGrid>
      <w:tr w:rsidR="00E21105" w:rsidRPr="00594FE3" w14:paraId="337C6EDC" w14:textId="77777777" w:rsidTr="00594FE3">
        <w:trPr>
          <w:trHeight w:val="504"/>
        </w:trPr>
        <w:tc>
          <w:tcPr>
            <w:tcW w:w="1818" w:type="dxa"/>
            <w:vAlign w:val="center"/>
          </w:tcPr>
          <w:p w14:paraId="7A80D3E4" w14:textId="77777777"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Name: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14:paraId="3B4DD1F5" w14:textId="77777777"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14:paraId="5F55C844" w14:textId="77777777" w:rsidTr="00594FE3">
        <w:trPr>
          <w:trHeight w:val="504"/>
        </w:trPr>
        <w:tc>
          <w:tcPr>
            <w:tcW w:w="1818" w:type="dxa"/>
            <w:vAlign w:val="center"/>
          </w:tcPr>
          <w:p w14:paraId="47B5B301" w14:textId="77777777"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Address: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11956" w14:textId="77777777"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A53ABE" w:rsidRPr="00594FE3" w14:paraId="1595757D" w14:textId="77777777" w:rsidTr="00594FE3">
        <w:trPr>
          <w:trHeight w:val="504"/>
        </w:trPr>
        <w:tc>
          <w:tcPr>
            <w:tcW w:w="1818" w:type="dxa"/>
            <w:vAlign w:val="center"/>
          </w:tcPr>
          <w:p w14:paraId="78F0B23D" w14:textId="77777777" w:rsidR="00A53ABE" w:rsidRPr="00594FE3" w:rsidRDefault="00A53ABE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Home Number: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2D0AF" w14:textId="77777777" w:rsidR="00A53ABE" w:rsidRPr="00594FE3" w:rsidRDefault="00A53ABE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14:paraId="323CB399" w14:textId="77777777" w:rsidR="00A53ABE" w:rsidRPr="00594FE3" w:rsidRDefault="00A53ABE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Cell Number</w:t>
            </w:r>
            <w:r w:rsidR="00594FE3" w:rsidRPr="00594FE3">
              <w:rPr>
                <w:rFonts w:ascii="Verdana" w:hAnsi="Verdana"/>
                <w:szCs w:val="20"/>
              </w:rPr>
              <w:t>:</w:t>
            </w:r>
          </w:p>
        </w:tc>
        <w:tc>
          <w:tcPr>
            <w:tcW w:w="3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2CF3E" w14:textId="77777777" w:rsidR="00A53ABE" w:rsidRPr="00594FE3" w:rsidRDefault="00A53ABE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14:paraId="79D589ED" w14:textId="77777777" w:rsidTr="00594FE3">
        <w:trPr>
          <w:trHeight w:val="504"/>
        </w:trPr>
        <w:tc>
          <w:tcPr>
            <w:tcW w:w="1818" w:type="dxa"/>
            <w:vAlign w:val="center"/>
          </w:tcPr>
          <w:p w14:paraId="21C8E878" w14:textId="77777777"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Email Address: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14:paraId="338B15F1" w14:textId="77777777"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14:paraId="644DBE4A" w14:textId="77777777" w:rsidTr="00594FE3">
        <w:trPr>
          <w:trHeight w:val="504"/>
        </w:trPr>
        <w:tc>
          <w:tcPr>
            <w:tcW w:w="1818" w:type="dxa"/>
            <w:vAlign w:val="center"/>
          </w:tcPr>
          <w:p w14:paraId="10193EF7" w14:textId="77777777"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High School</w:t>
            </w:r>
            <w:r w:rsidR="00594FE3" w:rsidRPr="00594FE3">
              <w:rPr>
                <w:rFonts w:ascii="Verdana" w:hAnsi="Verdana"/>
                <w:szCs w:val="20"/>
              </w:rPr>
              <w:t>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913291" w14:textId="77777777"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14:paraId="35702392" w14:textId="77777777" w:rsidTr="009C1415">
        <w:trPr>
          <w:trHeight w:val="504"/>
        </w:trPr>
        <w:tc>
          <w:tcPr>
            <w:tcW w:w="3078" w:type="dxa"/>
            <w:gridSpan w:val="2"/>
            <w:vAlign w:val="center"/>
          </w:tcPr>
          <w:p w14:paraId="158A0004" w14:textId="77777777"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College y</w:t>
            </w:r>
            <w:r w:rsidR="00550E9B">
              <w:rPr>
                <w:rFonts w:ascii="Verdana" w:hAnsi="Verdana"/>
                <w:szCs w:val="20"/>
              </w:rPr>
              <w:t xml:space="preserve">ou plan to attend </w:t>
            </w:r>
          </w:p>
        </w:tc>
        <w:tc>
          <w:tcPr>
            <w:tcW w:w="7362" w:type="dxa"/>
            <w:gridSpan w:val="3"/>
            <w:tcBorders>
              <w:bottom w:val="single" w:sz="4" w:space="0" w:color="auto"/>
            </w:tcBorders>
            <w:vAlign w:val="center"/>
          </w:tcPr>
          <w:p w14:paraId="6A2F58D7" w14:textId="77777777"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</w:tbl>
    <w:p w14:paraId="2A116E5C" w14:textId="77777777" w:rsidR="00B15CBE" w:rsidRDefault="00B15CBE">
      <w:pPr>
        <w:rPr>
          <w:rFonts w:ascii="Verdana" w:hAnsi="Verdana"/>
        </w:rPr>
      </w:pPr>
    </w:p>
    <w:p w14:paraId="79C37C7C" w14:textId="77777777" w:rsidR="00040EE0" w:rsidRDefault="00040EE0">
      <w:pPr>
        <w:rPr>
          <w:rFonts w:ascii="Verdana" w:hAnsi="Verdana"/>
        </w:rPr>
      </w:pPr>
    </w:p>
    <w:p w14:paraId="5B8BA2AC" w14:textId="77777777" w:rsidR="004B74F1" w:rsidRPr="00594FE3" w:rsidRDefault="00594FE3" w:rsidP="00594FE3">
      <w:pPr>
        <w:tabs>
          <w:tab w:val="left" w:pos="2250"/>
        </w:tabs>
        <w:rPr>
          <w:rFonts w:ascii="Verdana" w:hAnsi="Verdana"/>
          <w:szCs w:val="20"/>
        </w:rPr>
      </w:pPr>
      <w:r>
        <w:rPr>
          <w:rFonts w:ascii="Verdana" w:hAnsi="Verdana" w:cs="Times New Roman"/>
          <w:b/>
          <w:szCs w:val="20"/>
        </w:rPr>
        <w:t xml:space="preserve">Milton </w:t>
      </w:r>
      <w:r w:rsidR="00040BFC" w:rsidRPr="00594FE3">
        <w:rPr>
          <w:rFonts w:ascii="Verdana" w:hAnsi="Verdana" w:cs="Times New Roman"/>
          <w:b/>
          <w:szCs w:val="20"/>
        </w:rPr>
        <w:t>Softball</w:t>
      </w:r>
      <w:r w:rsidRPr="00594FE3">
        <w:rPr>
          <w:rFonts w:ascii="Verdana" w:hAnsi="Verdana" w:cs="Times New Roman"/>
          <w:b/>
          <w:szCs w:val="20"/>
        </w:rPr>
        <w:t xml:space="preserve"> History</w:t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1"/>
        <w:gridCol w:w="2429"/>
        <w:gridCol w:w="241"/>
        <w:gridCol w:w="2429"/>
        <w:gridCol w:w="241"/>
        <w:gridCol w:w="2429"/>
      </w:tblGrid>
      <w:tr w:rsidR="000126CD" w:rsidRPr="00594FE3" w14:paraId="0533556D" w14:textId="77777777" w:rsidTr="00B15CBE">
        <w:trPr>
          <w:trHeight w:val="504"/>
        </w:trPr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14:paraId="16EC839E" w14:textId="77777777"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Year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14:paraId="0A8203CB" w14:textId="77777777"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14:paraId="38D8297C" w14:textId="77777777"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Team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14:paraId="57BC505D" w14:textId="77777777" w:rsidR="00A20588" w:rsidRPr="00C40790" w:rsidRDefault="00A20588" w:rsidP="00124A61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14:paraId="6E63E336" w14:textId="77777777"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Coach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14:paraId="0910903F" w14:textId="77777777"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14:paraId="5B7A7DA7" w14:textId="77777777"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Level</w:t>
            </w:r>
          </w:p>
        </w:tc>
      </w:tr>
      <w:tr w:rsidR="000126CD" w:rsidRPr="00594FE3" w14:paraId="67366909" w14:textId="77777777" w:rsidTr="00B15CBE">
        <w:trPr>
          <w:trHeight w:val="504"/>
        </w:trPr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14:paraId="1D60DD57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14:paraId="28180290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14:paraId="3C270B61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14:paraId="40EC6380" w14:textId="77777777"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14:paraId="47B2087B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14:paraId="13FC2E81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14:paraId="4C90B9D8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14:paraId="6EE0A109" w14:textId="77777777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868BE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19871F23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C23A95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94E612A" w14:textId="77777777"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245A0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4F65DBE6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B1D90E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14:paraId="1D3C578F" w14:textId="77777777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8EC3E4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11FDD1C8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591DD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4099AB91" w14:textId="77777777"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7C32C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5BE76598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166A9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14:paraId="087BF3AF" w14:textId="77777777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7CD96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7396B5A7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C3B06A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2953D050" w14:textId="77777777"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B6601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2634FF25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CEC8E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14:paraId="387097EE" w14:textId="77777777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029DD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692B9FC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F5C2F4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044CC47" w14:textId="77777777"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D9E20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548825C3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D9883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14:paraId="4C1BA8E2" w14:textId="77777777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16418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48E9D65E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1B255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0B34D16" w14:textId="77777777"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0EF2C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2E04754E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14FC30" w14:textId="77777777"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</w:tbl>
    <w:p w14:paraId="5C2AD239" w14:textId="77777777" w:rsidR="00E21105" w:rsidRDefault="00E21105">
      <w:pPr>
        <w:rPr>
          <w:rFonts w:ascii="Verdana" w:hAnsi="Verdana"/>
        </w:rPr>
      </w:pPr>
    </w:p>
    <w:p w14:paraId="71CFB2AA" w14:textId="77777777" w:rsidR="00040EE0" w:rsidRDefault="00040EE0" w:rsidP="00071BAC">
      <w:pPr>
        <w:tabs>
          <w:tab w:val="left" w:pos="2250"/>
        </w:tabs>
        <w:rPr>
          <w:rFonts w:ascii="Verdana" w:hAnsi="Verdana"/>
          <w:b/>
          <w:szCs w:val="20"/>
        </w:rPr>
      </w:pPr>
    </w:p>
    <w:p w14:paraId="48061B6B" w14:textId="77777777" w:rsidR="00071BAC" w:rsidRPr="009C1415" w:rsidDel="003F30AF" w:rsidRDefault="009C1415" w:rsidP="00071BAC">
      <w:pPr>
        <w:tabs>
          <w:tab w:val="left" w:pos="2250"/>
        </w:tabs>
        <w:rPr>
          <w:del w:id="29" w:author="Kevin Olivieri" w:date="2013-03-31T21:25:00Z"/>
          <w:rFonts w:ascii="Verdana" w:hAnsi="Verdana"/>
          <w:b/>
          <w:szCs w:val="20"/>
        </w:rPr>
      </w:pPr>
      <w:r w:rsidRPr="009C1415">
        <w:rPr>
          <w:rFonts w:ascii="Verdana" w:hAnsi="Verdana"/>
          <w:b/>
          <w:szCs w:val="20"/>
        </w:rPr>
        <w:t>Statement of Understanding</w:t>
      </w:r>
    </w:p>
    <w:p w14:paraId="2D56B4DC" w14:textId="77777777" w:rsidR="009C1415" w:rsidRPr="009C1415" w:rsidRDefault="009C1415" w:rsidP="00071BAC">
      <w:pPr>
        <w:tabs>
          <w:tab w:val="left" w:pos="2250"/>
        </w:tabs>
        <w:rPr>
          <w:rFonts w:ascii="Verdana" w:hAnsi="Verdana"/>
          <w:szCs w:val="20"/>
        </w:rPr>
      </w:pPr>
    </w:p>
    <w:p w14:paraId="72651F5B" w14:textId="755A3498" w:rsidR="009C1415" w:rsidRPr="00315383" w:rsidRDefault="009C1415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>I certify that information contained in this application</w:t>
      </w:r>
      <w:ins w:id="30" w:author="Kevin Olivieri" w:date="2013-03-31T21:24:00Z">
        <w:r w:rsidR="003F30AF">
          <w:rPr>
            <w:rFonts w:ascii="Verdana" w:hAnsi="Verdana" w:cs="Times New Roman"/>
            <w:szCs w:val="20"/>
          </w:rPr>
          <w:t xml:space="preserve"> and essay</w:t>
        </w:r>
      </w:ins>
      <w:r w:rsidRPr="009C1415">
        <w:rPr>
          <w:rFonts w:ascii="Verdana" w:hAnsi="Verdana" w:cs="Times New Roman"/>
          <w:szCs w:val="20"/>
        </w:rPr>
        <w:t xml:space="preserve"> is correct. I understand that falsifying</w:t>
      </w:r>
      <w:r>
        <w:rPr>
          <w:rFonts w:ascii="Verdana" w:hAnsi="Verdana" w:cs="Times New Roman"/>
          <w:szCs w:val="20"/>
        </w:rPr>
        <w:t xml:space="preserve"> </w:t>
      </w:r>
      <w:r w:rsidRPr="009C1415">
        <w:rPr>
          <w:rFonts w:ascii="Verdana" w:hAnsi="Verdana" w:cs="Times New Roman"/>
          <w:szCs w:val="20"/>
        </w:rPr>
        <w:t>information will cause this application to be ineligible for selection.</w:t>
      </w:r>
    </w:p>
    <w:p w14:paraId="2C70D22F" w14:textId="3E8C0D90" w:rsidR="009C1415" w:rsidRPr="00315383" w:rsidRDefault="009C1415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 xml:space="preserve">My parent or legal guardian </w:t>
      </w:r>
      <w:del w:id="31" w:author="Kevin Olivieri" w:date="2013-03-31T21:24:00Z">
        <w:r w:rsidRPr="009C1415" w:rsidDel="003F30AF">
          <w:rPr>
            <w:rFonts w:ascii="Verdana" w:hAnsi="Verdana" w:cs="Times New Roman"/>
            <w:szCs w:val="20"/>
          </w:rPr>
          <w:delText>and I have</w:delText>
        </w:r>
      </w:del>
      <w:ins w:id="32" w:author="Kevin Olivieri" w:date="2013-03-31T21:24:00Z">
        <w:r w:rsidR="003F30AF">
          <w:rPr>
            <w:rFonts w:ascii="Verdana" w:hAnsi="Verdana" w:cs="Times New Roman"/>
            <w:szCs w:val="20"/>
          </w:rPr>
          <w:t>has</w:t>
        </w:r>
      </w:ins>
      <w:r w:rsidRPr="009C1415">
        <w:rPr>
          <w:rFonts w:ascii="Verdana" w:hAnsi="Verdana" w:cs="Times New Roman"/>
          <w:szCs w:val="20"/>
        </w:rPr>
        <w:t xml:space="preserve"> read this application and agree</w:t>
      </w:r>
      <w:ins w:id="33" w:author="Kevin Olivieri" w:date="2013-03-31T21:25:00Z">
        <w:r w:rsidR="003F30AF">
          <w:rPr>
            <w:rFonts w:ascii="Verdana" w:hAnsi="Verdana" w:cs="Times New Roman"/>
            <w:szCs w:val="20"/>
          </w:rPr>
          <w:t>s</w:t>
        </w:r>
      </w:ins>
      <w:r w:rsidRPr="009C1415">
        <w:rPr>
          <w:rFonts w:ascii="Verdana" w:hAnsi="Verdana" w:cs="Times New Roman"/>
          <w:szCs w:val="20"/>
        </w:rPr>
        <w:t xml:space="preserve"> that all information is</w:t>
      </w:r>
      <w:r w:rsidR="00315383">
        <w:rPr>
          <w:rFonts w:ascii="Verdana" w:hAnsi="Verdana" w:cs="Times New Roman"/>
          <w:szCs w:val="20"/>
        </w:rPr>
        <w:t xml:space="preserve"> </w:t>
      </w:r>
      <w:r w:rsidRPr="00315383">
        <w:rPr>
          <w:rFonts w:ascii="Verdana" w:hAnsi="Verdana" w:cs="Times New Roman"/>
          <w:szCs w:val="20"/>
        </w:rPr>
        <w:t>correct.</w:t>
      </w:r>
      <w:r w:rsidR="00040EE0">
        <w:rPr>
          <w:rFonts w:ascii="Verdana" w:hAnsi="Verdana" w:cs="Times New Roman"/>
          <w:szCs w:val="20"/>
        </w:rPr>
        <w:t xml:space="preserve"> (Both signatures are required.)</w:t>
      </w:r>
      <w:ins w:id="34" w:author="Kevin Olivieri" w:date="2013-03-31T21:24:00Z">
        <w:r w:rsidR="003F30AF">
          <w:rPr>
            <w:rFonts w:ascii="Verdana" w:hAnsi="Verdana" w:cs="Times New Roman"/>
            <w:szCs w:val="20"/>
          </w:rPr>
          <w:t xml:space="preserve"> (</w:t>
        </w:r>
        <w:proofErr w:type="gramStart"/>
        <w:r w:rsidR="003F30AF">
          <w:rPr>
            <w:rFonts w:ascii="Verdana" w:hAnsi="Verdana" w:cs="Times New Roman"/>
            <w:szCs w:val="20"/>
          </w:rPr>
          <w:t>redundant</w:t>
        </w:r>
        <w:proofErr w:type="gramEnd"/>
        <w:r w:rsidR="003F30AF">
          <w:rPr>
            <w:rFonts w:ascii="Verdana" w:hAnsi="Verdana" w:cs="Times New Roman"/>
            <w:szCs w:val="20"/>
          </w:rPr>
          <w:t xml:space="preserve"> to have “and I” since she is agreeing to it in the </w:t>
        </w:r>
        <w:proofErr w:type="spellStart"/>
        <w:r w:rsidR="003F30AF">
          <w:rPr>
            <w:rFonts w:ascii="Verdana" w:hAnsi="Verdana" w:cs="Times New Roman"/>
            <w:szCs w:val="20"/>
          </w:rPr>
          <w:t>fiest</w:t>
        </w:r>
        <w:proofErr w:type="spellEnd"/>
        <w:r w:rsidR="003F30AF">
          <w:rPr>
            <w:rFonts w:ascii="Verdana" w:hAnsi="Verdana" w:cs="Times New Roman"/>
            <w:szCs w:val="20"/>
          </w:rPr>
          <w:t xml:space="preserve"> checkbox)</w:t>
        </w:r>
      </w:ins>
    </w:p>
    <w:p w14:paraId="7F3C0CBE" w14:textId="77777777" w:rsidR="009C1415" w:rsidRDefault="009C1415" w:rsidP="009C14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ins w:id="35" w:author="Kevin Olivieri" w:date="2013-03-31T21:25:00Z"/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>My parent or legal guardian and I certify that the essay I have submitted is my original work.</w:t>
      </w:r>
    </w:p>
    <w:p w14:paraId="1DF12E92" w14:textId="48946809" w:rsidR="003F30AF" w:rsidRPr="009C1415" w:rsidRDefault="003F30AF" w:rsidP="009C14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ins w:id="36" w:author="Kevin Olivieri" w:date="2013-03-31T21:25:00Z">
        <w:r>
          <w:rPr>
            <w:rFonts w:ascii="Verdana" w:hAnsi="Verdana" w:cs="Times New Roman"/>
            <w:szCs w:val="20"/>
          </w:rPr>
          <w:t>My essay is attached</w:t>
        </w:r>
      </w:ins>
    </w:p>
    <w:p w14:paraId="3DC1D3A7" w14:textId="77777777" w:rsidR="009C1415" w:rsidRDefault="009C1415" w:rsidP="009C1415">
      <w:pPr>
        <w:autoSpaceDE w:val="0"/>
        <w:autoSpaceDN w:val="0"/>
        <w:adjustRightInd w:val="0"/>
        <w:rPr>
          <w:rFonts w:ascii="Verdana" w:hAnsi="Verdana" w:cs="Times New Roman"/>
          <w:szCs w:val="20"/>
        </w:rPr>
      </w:pPr>
    </w:p>
    <w:tbl>
      <w:tblPr>
        <w:tblStyle w:val="TableGrid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4644"/>
        <w:gridCol w:w="779"/>
        <w:gridCol w:w="2160"/>
      </w:tblGrid>
      <w:tr w:rsidR="009160C9" w14:paraId="26AF2568" w14:textId="77777777" w:rsidTr="00040EE0">
        <w:tc>
          <w:tcPr>
            <w:tcW w:w="2867" w:type="dxa"/>
            <w:vAlign w:val="bottom"/>
          </w:tcPr>
          <w:p w14:paraId="4FE1869B" w14:textId="77777777" w:rsidR="009160C9" w:rsidRDefault="00040EE0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Applicant</w:t>
            </w:r>
            <w:r>
              <w:rPr>
                <w:rFonts w:ascii="Verdana" w:hAnsi="Verdana" w:cs="Times New Roman"/>
                <w:szCs w:val="20"/>
              </w:rPr>
              <w:br/>
            </w:r>
            <w:r w:rsidR="009160C9">
              <w:rPr>
                <w:rFonts w:ascii="Verdana" w:hAnsi="Verdana" w:cs="Times New Roman"/>
                <w:szCs w:val="20"/>
              </w:rPr>
              <w:t>Signature: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vAlign w:val="bottom"/>
          </w:tcPr>
          <w:p w14:paraId="19F5D974" w14:textId="77777777"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" w:type="dxa"/>
            <w:vAlign w:val="bottom"/>
          </w:tcPr>
          <w:p w14:paraId="07A3F543" w14:textId="77777777"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Date: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3804AEB5" w14:textId="77777777"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</w:tr>
      <w:tr w:rsidR="009160C9" w14:paraId="408C1915" w14:textId="77777777" w:rsidTr="00040EE0">
        <w:tc>
          <w:tcPr>
            <w:tcW w:w="2867" w:type="dxa"/>
            <w:vAlign w:val="bottom"/>
          </w:tcPr>
          <w:p w14:paraId="283ABD7B" w14:textId="77777777" w:rsidR="00040EE0" w:rsidRDefault="00040EE0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  <w:p w14:paraId="7083E216" w14:textId="77777777"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Parent or Guardian Signature:</w:t>
            </w: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854DFF" w14:textId="77777777"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" w:type="dxa"/>
            <w:vAlign w:val="bottom"/>
          </w:tcPr>
          <w:p w14:paraId="2B0DE79C" w14:textId="77777777"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7B1972" w14:textId="77777777"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</w:tr>
    </w:tbl>
    <w:p w14:paraId="59AB1F55" w14:textId="77777777" w:rsidR="004B74F1" w:rsidRPr="009C1415" w:rsidRDefault="004B74F1" w:rsidP="003F30AF">
      <w:pPr>
        <w:rPr>
          <w:rFonts w:ascii="Verdana" w:hAnsi="Verdana"/>
          <w:szCs w:val="20"/>
        </w:rPr>
      </w:pPr>
      <w:bookmarkStart w:id="37" w:name="_GoBack"/>
      <w:bookmarkEnd w:id="37"/>
    </w:p>
    <w:sectPr w:rsidR="004B74F1" w:rsidRPr="009C1415" w:rsidSect="0066100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0" w:right="1008" w:bottom="994" w:left="1008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1ED88" w14:textId="77777777" w:rsidR="004A6B28" w:rsidRDefault="004A6B28" w:rsidP="004D5323">
      <w:r>
        <w:separator/>
      </w:r>
    </w:p>
  </w:endnote>
  <w:endnote w:type="continuationSeparator" w:id="0">
    <w:p w14:paraId="782DB4F8" w14:textId="77777777" w:rsidR="004A6B28" w:rsidRDefault="004A6B28" w:rsidP="004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9863E" w14:textId="77777777" w:rsidR="005D72B8" w:rsidRPr="008342A3" w:rsidRDefault="005D72B8" w:rsidP="00C9304D">
    <w:pPr>
      <w:pStyle w:val="Footer"/>
      <w:jc w:val="center"/>
      <w:rPr>
        <w:rFonts w:ascii="Verdana" w:hAnsi="Verdana"/>
        <w:sz w:val="16"/>
      </w:rPr>
    </w:pPr>
    <w:r w:rsidRPr="003F30AF">
      <w:rPr>
        <w:rFonts w:ascii="Verdana" w:hAnsi="Verdana"/>
        <w:sz w:val="8"/>
        <w:rPrChange w:id="38" w:author="Kevin Olivieri" w:date="2013-03-31T21:26:00Z">
          <w:rPr>
            <w:rFonts w:ascii="Verdana" w:hAnsi="Verdana"/>
            <w:sz w:val="16"/>
          </w:rPr>
        </w:rPrChange>
      </w:rPr>
      <w:br/>
    </w:r>
    <w:r w:rsidRPr="003F30AF">
      <w:rPr>
        <w:rFonts w:ascii="Verdana" w:hAnsi="Verdana"/>
        <w:sz w:val="8"/>
        <w:rPrChange w:id="39" w:author="Kevin Olivieri" w:date="2013-03-31T21:26:00Z">
          <w:rPr>
            <w:rFonts w:ascii="Verdana" w:hAnsi="Verdana"/>
            <w:sz w:val="16"/>
          </w:rPr>
        </w:rPrChange>
      </w:rPr>
      <w:br/>
    </w:r>
    <w:r w:rsidRPr="008342A3">
      <w:rPr>
        <w:rFonts w:ascii="Verdana" w:hAnsi="Verdana"/>
        <w:sz w:val="16"/>
      </w:rPr>
      <w:t>Milton Girls Softball</w:t>
    </w:r>
    <w:r w:rsidR="00CD0CF9" w:rsidRPr="008342A3">
      <w:rPr>
        <w:rFonts w:ascii="Verdana" w:hAnsi="Verdana"/>
        <w:sz w:val="16"/>
      </w:rPr>
      <w:t xml:space="preserve">  </w:t>
    </w:r>
    <w:r w:rsidRPr="008342A3">
      <w:rPr>
        <w:rFonts w:ascii="Verdana" w:hAnsi="Verdana"/>
        <w:sz w:val="16"/>
      </w:rPr>
      <w:t xml:space="preserve"> |   P.O Box 347     |   Milton, MA 02186   |   miltonsoftball@gmail.com   |   www.miltonsoftball.com</w:t>
    </w:r>
    <w:r w:rsidRPr="008342A3">
      <w:rPr>
        <w:rFonts w:ascii="Verdana" w:hAnsi="Verdana"/>
        <w:sz w:val="16"/>
      </w:rPr>
      <w:br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2B8A3" w14:textId="77777777" w:rsidR="005D72B8" w:rsidRPr="00CD0CF9" w:rsidRDefault="005D72B8" w:rsidP="004D5323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 xml:space="preserve">Milton Girls Softball </w:t>
    </w:r>
    <w:r w:rsidR="00FF1600" w:rsidRPr="00CD0CF9">
      <w:rPr>
        <w:rFonts w:ascii="Verdana" w:hAnsi="Verdana"/>
        <w:sz w:val="16"/>
      </w:rPr>
      <w:t xml:space="preserve"> </w:t>
    </w:r>
    <w:r w:rsidRPr="00CD0CF9">
      <w:rPr>
        <w:rFonts w:ascii="Verdana" w:hAnsi="Verdana"/>
        <w:sz w:val="16"/>
      </w:rPr>
      <w:t xml:space="preserve">  |   P.O Box 347     |   Milton, MA 02186   |   miltonsoftball@gmail.com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DDE84" w14:textId="77777777" w:rsidR="004A6B28" w:rsidRDefault="004A6B28" w:rsidP="004D5323">
      <w:r>
        <w:separator/>
      </w:r>
    </w:p>
  </w:footnote>
  <w:footnote w:type="continuationSeparator" w:id="0">
    <w:p w14:paraId="1BA3CF59" w14:textId="77777777" w:rsidR="004A6B28" w:rsidRDefault="004A6B28" w:rsidP="004D53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1B47B" w14:textId="77777777" w:rsidR="005D72B8" w:rsidRDefault="005D72B8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5B930" w14:textId="77777777" w:rsidR="005D72B8" w:rsidRDefault="005D72B8" w:rsidP="004D532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DD79C" w14:textId="77777777" w:rsidR="000A2C4A" w:rsidRDefault="000A2C4A" w:rsidP="000A2C4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57CE686" wp14:editId="13A461B3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67D53C7C" w14:textId="77777777" w:rsidR="000A2C4A" w:rsidRDefault="000A2C4A" w:rsidP="000A2C4A">
    <w:pPr>
      <w:pStyle w:val="Header"/>
    </w:pPr>
  </w:p>
  <w:p w14:paraId="7A7E3F74" w14:textId="77777777" w:rsidR="000A2C4A" w:rsidRDefault="000A2C4A" w:rsidP="000A2C4A">
    <w:pPr>
      <w:pStyle w:val="Header"/>
    </w:pPr>
  </w:p>
  <w:p w14:paraId="5855403F" w14:textId="77777777" w:rsidR="000A2C4A" w:rsidRDefault="000A2C4A" w:rsidP="000A2C4A">
    <w:pPr>
      <w:pStyle w:val="Header"/>
    </w:pPr>
  </w:p>
  <w:p w14:paraId="598E9B82" w14:textId="77777777" w:rsidR="000A2C4A" w:rsidRDefault="000A2C4A" w:rsidP="000A2C4A">
    <w:pPr>
      <w:pStyle w:val="Header"/>
    </w:pPr>
  </w:p>
  <w:p w14:paraId="4EF0B646" w14:textId="77777777" w:rsidR="000A2C4A" w:rsidRDefault="000A2C4A" w:rsidP="000A2C4A">
    <w:pPr>
      <w:pStyle w:val="Header"/>
    </w:pPr>
  </w:p>
  <w:p w14:paraId="038D726D" w14:textId="77777777" w:rsidR="000A2C4A" w:rsidRPr="00594FE3" w:rsidRDefault="000A2C4A" w:rsidP="000A2C4A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Application</w:t>
    </w:r>
  </w:p>
  <w:p w14:paraId="646B6EA7" w14:textId="77777777" w:rsidR="000A2C4A" w:rsidRPr="000A2C4A" w:rsidRDefault="000A2C4A" w:rsidP="000A2C4A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84371" w14:textId="77777777" w:rsidR="005D72B8" w:rsidRDefault="00661001" w:rsidP="006610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44BA4A" wp14:editId="7BAB6D70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7B0061E" w14:textId="77777777" w:rsidR="00661001" w:rsidRDefault="00661001" w:rsidP="00661001">
    <w:pPr>
      <w:pStyle w:val="Header"/>
    </w:pPr>
  </w:p>
  <w:p w14:paraId="56E76BFD" w14:textId="77777777" w:rsidR="00661001" w:rsidRDefault="00661001" w:rsidP="00661001">
    <w:pPr>
      <w:pStyle w:val="Header"/>
    </w:pPr>
  </w:p>
  <w:p w14:paraId="0726A081" w14:textId="77777777" w:rsidR="00661001" w:rsidRDefault="00661001" w:rsidP="00661001">
    <w:pPr>
      <w:pStyle w:val="Header"/>
    </w:pPr>
  </w:p>
  <w:p w14:paraId="6FE8354D" w14:textId="77777777" w:rsidR="00661001" w:rsidRDefault="00661001" w:rsidP="00661001">
    <w:pPr>
      <w:pStyle w:val="Header"/>
    </w:pPr>
  </w:p>
  <w:p w14:paraId="3A51ACE8" w14:textId="77777777" w:rsidR="00661001" w:rsidRDefault="00661001" w:rsidP="00814940">
    <w:pPr>
      <w:pStyle w:val="Header"/>
    </w:pPr>
  </w:p>
  <w:p w14:paraId="6A630357" w14:textId="77777777" w:rsidR="00661001" w:rsidRPr="00594FE3" w:rsidRDefault="00594FE3" w:rsidP="00594FE3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 w:rsidR="005819EE">
      <w:rPr>
        <w:rFonts w:ascii="Verdana" w:hAnsi="Verdana"/>
        <w:b/>
        <w:sz w:val="24"/>
      </w:rPr>
      <w:t>Guidelines</w:t>
    </w:r>
  </w:p>
  <w:p w14:paraId="7384103F" w14:textId="77777777" w:rsidR="00661001" w:rsidRPr="000A2C4A" w:rsidRDefault="00661001" w:rsidP="00661001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30CD8"/>
    <w:multiLevelType w:val="hybridMultilevel"/>
    <w:tmpl w:val="EAB4A82E"/>
    <w:lvl w:ilvl="0" w:tplc="2B9C760C">
      <w:start w:val="1"/>
      <w:numFmt w:val="bullet"/>
      <w:lvlText w:val="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B14A6A"/>
    <w:multiLevelType w:val="hybridMultilevel"/>
    <w:tmpl w:val="0AA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C1896"/>
    <w:multiLevelType w:val="hybridMultilevel"/>
    <w:tmpl w:val="DA766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AC0873"/>
    <w:multiLevelType w:val="hybridMultilevel"/>
    <w:tmpl w:val="8B1E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AD23B3"/>
    <w:multiLevelType w:val="hybridMultilevel"/>
    <w:tmpl w:val="5FD0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6F3009"/>
    <w:multiLevelType w:val="hybridMultilevel"/>
    <w:tmpl w:val="F82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45C27"/>
    <w:multiLevelType w:val="hybridMultilevel"/>
    <w:tmpl w:val="8E62E9F4"/>
    <w:lvl w:ilvl="0" w:tplc="6E681944">
      <w:numFmt w:val="bullet"/>
      <w:lvlText w:val="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14"/>
  </w:num>
  <w:num w:numId="12">
    <w:abstractNumId w:val="9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40"/>
    <w:rsid w:val="000126CD"/>
    <w:rsid w:val="00031F8C"/>
    <w:rsid w:val="00033ED6"/>
    <w:rsid w:val="0003731C"/>
    <w:rsid w:val="00040BFC"/>
    <w:rsid w:val="00040EE0"/>
    <w:rsid w:val="000479B8"/>
    <w:rsid w:val="00071BAC"/>
    <w:rsid w:val="00086D10"/>
    <w:rsid w:val="000A2C4A"/>
    <w:rsid w:val="000B764B"/>
    <w:rsid w:val="000C6AC2"/>
    <w:rsid w:val="000C7C71"/>
    <w:rsid w:val="000E1190"/>
    <w:rsid w:val="00100358"/>
    <w:rsid w:val="0012736D"/>
    <w:rsid w:val="00135551"/>
    <w:rsid w:val="00155FE0"/>
    <w:rsid w:val="0016348D"/>
    <w:rsid w:val="00166FCE"/>
    <w:rsid w:val="00167927"/>
    <w:rsid w:val="00175C12"/>
    <w:rsid w:val="00193D40"/>
    <w:rsid w:val="001C0A2A"/>
    <w:rsid w:val="001C5543"/>
    <w:rsid w:val="001D6E36"/>
    <w:rsid w:val="00220923"/>
    <w:rsid w:val="002209A9"/>
    <w:rsid w:val="0024007B"/>
    <w:rsid w:val="00257DA5"/>
    <w:rsid w:val="00273ED8"/>
    <w:rsid w:val="002944D6"/>
    <w:rsid w:val="002A4CA8"/>
    <w:rsid w:val="002B72E5"/>
    <w:rsid w:val="002B7E40"/>
    <w:rsid w:val="002E6E4C"/>
    <w:rsid w:val="002F0524"/>
    <w:rsid w:val="002F0EA1"/>
    <w:rsid w:val="002F607F"/>
    <w:rsid w:val="00306BC6"/>
    <w:rsid w:val="00310C11"/>
    <w:rsid w:val="00315383"/>
    <w:rsid w:val="00325C2E"/>
    <w:rsid w:val="00331093"/>
    <w:rsid w:val="00335236"/>
    <w:rsid w:val="00362B8B"/>
    <w:rsid w:val="00371D48"/>
    <w:rsid w:val="00376269"/>
    <w:rsid w:val="003A35A2"/>
    <w:rsid w:val="003A7935"/>
    <w:rsid w:val="003D0B2E"/>
    <w:rsid w:val="003D5926"/>
    <w:rsid w:val="003E5738"/>
    <w:rsid w:val="003E76F5"/>
    <w:rsid w:val="003F30AF"/>
    <w:rsid w:val="003F772A"/>
    <w:rsid w:val="00415C02"/>
    <w:rsid w:val="00455D48"/>
    <w:rsid w:val="004744C3"/>
    <w:rsid w:val="00481426"/>
    <w:rsid w:val="004961E3"/>
    <w:rsid w:val="004A6B28"/>
    <w:rsid w:val="004B74F1"/>
    <w:rsid w:val="004D1854"/>
    <w:rsid w:val="004D5323"/>
    <w:rsid w:val="004E756E"/>
    <w:rsid w:val="004F3AC1"/>
    <w:rsid w:val="00510B38"/>
    <w:rsid w:val="005176D2"/>
    <w:rsid w:val="005207CE"/>
    <w:rsid w:val="00535F7A"/>
    <w:rsid w:val="00540AB9"/>
    <w:rsid w:val="00541A9F"/>
    <w:rsid w:val="00550E9B"/>
    <w:rsid w:val="00553A62"/>
    <w:rsid w:val="005664CB"/>
    <w:rsid w:val="005730C0"/>
    <w:rsid w:val="005819EE"/>
    <w:rsid w:val="00583A94"/>
    <w:rsid w:val="00585147"/>
    <w:rsid w:val="00586039"/>
    <w:rsid w:val="00594FE3"/>
    <w:rsid w:val="005A433D"/>
    <w:rsid w:val="005C0210"/>
    <w:rsid w:val="005D72B8"/>
    <w:rsid w:val="00622C59"/>
    <w:rsid w:val="00643E44"/>
    <w:rsid w:val="00654B28"/>
    <w:rsid w:val="00656CA1"/>
    <w:rsid w:val="00661001"/>
    <w:rsid w:val="00684C95"/>
    <w:rsid w:val="006927CD"/>
    <w:rsid w:val="006B426D"/>
    <w:rsid w:val="006C0654"/>
    <w:rsid w:val="006F4C49"/>
    <w:rsid w:val="00715E05"/>
    <w:rsid w:val="00717301"/>
    <w:rsid w:val="00723A43"/>
    <w:rsid w:val="00727F01"/>
    <w:rsid w:val="00734A91"/>
    <w:rsid w:val="00746A63"/>
    <w:rsid w:val="007B1C56"/>
    <w:rsid w:val="007C5411"/>
    <w:rsid w:val="007D54F1"/>
    <w:rsid w:val="007F3AD5"/>
    <w:rsid w:val="007F5D6C"/>
    <w:rsid w:val="00812E31"/>
    <w:rsid w:val="00814940"/>
    <w:rsid w:val="008210FC"/>
    <w:rsid w:val="008342A3"/>
    <w:rsid w:val="0083579E"/>
    <w:rsid w:val="00856E4B"/>
    <w:rsid w:val="00871343"/>
    <w:rsid w:val="00896078"/>
    <w:rsid w:val="008A7C0E"/>
    <w:rsid w:val="008E0A8F"/>
    <w:rsid w:val="008F4B2E"/>
    <w:rsid w:val="009160C9"/>
    <w:rsid w:val="009238CE"/>
    <w:rsid w:val="0099670A"/>
    <w:rsid w:val="009A2502"/>
    <w:rsid w:val="009C1415"/>
    <w:rsid w:val="009D720F"/>
    <w:rsid w:val="009E2049"/>
    <w:rsid w:val="009F384B"/>
    <w:rsid w:val="009F4B4F"/>
    <w:rsid w:val="00A10849"/>
    <w:rsid w:val="00A20588"/>
    <w:rsid w:val="00A27D50"/>
    <w:rsid w:val="00A53ABE"/>
    <w:rsid w:val="00A60F2E"/>
    <w:rsid w:val="00A6410A"/>
    <w:rsid w:val="00A84FCD"/>
    <w:rsid w:val="00A94C6A"/>
    <w:rsid w:val="00A953FB"/>
    <w:rsid w:val="00AB15CC"/>
    <w:rsid w:val="00AB71CA"/>
    <w:rsid w:val="00AE0C8C"/>
    <w:rsid w:val="00AF639B"/>
    <w:rsid w:val="00B15CBE"/>
    <w:rsid w:val="00B23C7F"/>
    <w:rsid w:val="00B42995"/>
    <w:rsid w:val="00B74178"/>
    <w:rsid w:val="00B800E7"/>
    <w:rsid w:val="00C13441"/>
    <w:rsid w:val="00C15644"/>
    <w:rsid w:val="00C22FB5"/>
    <w:rsid w:val="00C40790"/>
    <w:rsid w:val="00C50560"/>
    <w:rsid w:val="00C52516"/>
    <w:rsid w:val="00C74A21"/>
    <w:rsid w:val="00C9304D"/>
    <w:rsid w:val="00C95DB9"/>
    <w:rsid w:val="00CA346D"/>
    <w:rsid w:val="00CD0CF9"/>
    <w:rsid w:val="00CF236D"/>
    <w:rsid w:val="00CF5063"/>
    <w:rsid w:val="00D33D5A"/>
    <w:rsid w:val="00D56701"/>
    <w:rsid w:val="00D57FB2"/>
    <w:rsid w:val="00D632E1"/>
    <w:rsid w:val="00D933ED"/>
    <w:rsid w:val="00DE1F3E"/>
    <w:rsid w:val="00DF0C8B"/>
    <w:rsid w:val="00DF7D0D"/>
    <w:rsid w:val="00E0054B"/>
    <w:rsid w:val="00E1636A"/>
    <w:rsid w:val="00E17A77"/>
    <w:rsid w:val="00E21105"/>
    <w:rsid w:val="00E21E9C"/>
    <w:rsid w:val="00E24709"/>
    <w:rsid w:val="00E51DE1"/>
    <w:rsid w:val="00E62866"/>
    <w:rsid w:val="00E639E2"/>
    <w:rsid w:val="00E847D5"/>
    <w:rsid w:val="00EA1CF8"/>
    <w:rsid w:val="00EA348C"/>
    <w:rsid w:val="00EC0BF5"/>
    <w:rsid w:val="00EC1EAB"/>
    <w:rsid w:val="00ED759D"/>
    <w:rsid w:val="00EF66E7"/>
    <w:rsid w:val="00F16F7F"/>
    <w:rsid w:val="00F54B23"/>
    <w:rsid w:val="00FA566F"/>
    <w:rsid w:val="00FB20D1"/>
    <w:rsid w:val="00FB40B9"/>
    <w:rsid w:val="00FC1C1A"/>
    <w:rsid w:val="00FD3587"/>
    <w:rsid w:val="00FF1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EA4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is\Desktop\kml\MGSA%20BOD\2012%202013\scholarship\MGSL%20scholarship%20form%20K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\Users\klewis\Desktop\kml\MGSA BOD\2012 2013\scholarship\MGSL scholarship form KML.dotx</Template>
  <TotalTime>254</TotalTime>
  <Pages>2</Pages>
  <Words>437</Words>
  <Characters>2496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Kevin Olivieri</cp:lastModifiedBy>
  <cp:revision>34</cp:revision>
  <cp:lastPrinted>2010-03-17T12:53:00Z</cp:lastPrinted>
  <dcterms:created xsi:type="dcterms:W3CDTF">2013-03-28T19:15:00Z</dcterms:created>
  <dcterms:modified xsi:type="dcterms:W3CDTF">2013-04-01T01:26:00Z</dcterms:modified>
</cp:coreProperties>
</file>